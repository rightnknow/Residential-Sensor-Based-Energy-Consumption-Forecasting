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691DB" w14:textId="77777777" w:rsidR="00ED2193" w:rsidRDefault="00ED2193" w:rsidP="005F6175">
      <w:pPr>
        <w:pStyle w:val="Title"/>
        <w:framePr w:wrap="notBeside" w:x="1446"/>
        <w:jc w:val="center"/>
      </w:pPr>
      <w:r>
        <w:t>Energy Consumption Forecasting for Residential Buildings</w:t>
      </w:r>
    </w:p>
    <w:p w14:paraId="5C48ECDE" w14:textId="3265B46D" w:rsidR="00ED2193" w:rsidRDefault="001A06B6" w:rsidP="00ED2193">
      <w:pPr>
        <w:spacing w:before="20" w:line="240" w:lineRule="auto"/>
        <w:rPr>
          <w:rFonts w:cs="Times New Roman"/>
          <w:b/>
          <w:bCs/>
          <w:sz w:val="18"/>
          <w:szCs w:val="18"/>
          <w:lang w:val="en-US"/>
        </w:rPr>
      </w:pPr>
      <w:r w:rsidRPr="001A06B6">
        <w:rPr>
          <w:rFonts w:cs="Times New Roman"/>
          <w:b/>
          <w:bCs/>
          <w:i/>
          <w:iCs/>
          <w:noProof/>
          <w:sz w:val="18"/>
          <w:szCs w:val="18"/>
          <w:lang w:val="en-US"/>
        </w:rPr>
        <mc:AlternateContent>
          <mc:Choice Requires="wps">
            <w:drawing>
              <wp:anchor distT="45720" distB="45720" distL="114300" distR="114300" simplePos="0" relativeHeight="251658241" behindDoc="0" locked="0" layoutInCell="1" allowOverlap="1" wp14:anchorId="7A27C779" wp14:editId="286C4421">
                <wp:simplePos x="0" y="0"/>
                <wp:positionH relativeFrom="column">
                  <wp:posOffset>31750</wp:posOffset>
                </wp:positionH>
                <wp:positionV relativeFrom="paragraph">
                  <wp:posOffset>747395</wp:posOffset>
                </wp:positionV>
                <wp:extent cx="6518910" cy="5842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8910" cy="584200"/>
                        </a:xfrm>
                        <a:prstGeom prst="rect">
                          <a:avLst/>
                        </a:prstGeom>
                        <a:solidFill>
                          <a:srgbClr val="FFFFFF"/>
                        </a:solidFill>
                        <a:ln w="9525">
                          <a:noFill/>
                          <a:miter lim="800000"/>
                          <a:headEnd/>
                          <a:tailEnd/>
                        </a:ln>
                      </wps:spPr>
                      <wps:txbx>
                        <w:txbxContent>
                          <w:p w14:paraId="58D5BDF8" w14:textId="3F8B76FE" w:rsidR="001A06B6" w:rsidRPr="0008125F" w:rsidRDefault="00C22C79" w:rsidP="00FF50FF">
                            <w:pPr>
                              <w:jc w:val="center"/>
                              <w:rPr>
                                <w:sz w:val="22"/>
                                <w:szCs w:val="24"/>
                              </w:rPr>
                            </w:pPr>
                            <w:r w:rsidRPr="0008125F">
                              <w:rPr>
                                <w:sz w:val="22"/>
                                <w:szCs w:val="24"/>
                              </w:rPr>
                              <w:t xml:space="preserve">Matthew </w:t>
                            </w:r>
                            <w:proofErr w:type="spellStart"/>
                            <w:r w:rsidRPr="0008125F">
                              <w:rPr>
                                <w:sz w:val="22"/>
                                <w:szCs w:val="24"/>
                              </w:rPr>
                              <w:t>Vandewiel</w:t>
                            </w:r>
                            <w:proofErr w:type="spellEnd"/>
                            <w:r w:rsidRPr="0008125F">
                              <w:rPr>
                                <w:sz w:val="22"/>
                                <w:szCs w:val="24"/>
                              </w:rPr>
                              <w:t xml:space="preserve">, </w:t>
                            </w:r>
                            <w:proofErr w:type="spellStart"/>
                            <w:r w:rsidRPr="0008125F">
                              <w:rPr>
                                <w:sz w:val="22"/>
                                <w:szCs w:val="24"/>
                              </w:rPr>
                              <w:t>Jianping</w:t>
                            </w:r>
                            <w:proofErr w:type="spellEnd"/>
                            <w:r w:rsidRPr="0008125F">
                              <w:rPr>
                                <w:sz w:val="22"/>
                                <w:szCs w:val="24"/>
                              </w:rPr>
                              <w:t xml:space="preserve"> Ye</w:t>
                            </w:r>
                            <w:r w:rsidR="00D1226B" w:rsidRPr="0008125F">
                              <w:rPr>
                                <w:sz w:val="22"/>
                                <w:szCs w:val="24"/>
                              </w:rPr>
                              <w:t>, Lichuan Zhang</w:t>
                            </w:r>
                          </w:p>
                          <w:p w14:paraId="04B010BB" w14:textId="3DB91B96" w:rsidR="00FF50FF" w:rsidRPr="00CF13DF" w:rsidRDefault="00FF50FF" w:rsidP="00FF50FF">
                            <w:pPr>
                              <w:jc w:val="center"/>
                              <w:rPr>
                                <w:i/>
                                <w:iCs/>
                              </w:rPr>
                            </w:pPr>
                            <w:r w:rsidRPr="00CF13DF">
                              <w:rPr>
                                <w:i/>
                                <w:iCs/>
                              </w:rPr>
                              <w:t xml:space="preserve">Department of </w:t>
                            </w:r>
                            <w:r w:rsidR="004A4550" w:rsidRPr="00CF13DF">
                              <w:rPr>
                                <w:i/>
                                <w:iCs/>
                              </w:rPr>
                              <w:t>Electrical and Computer Engineering</w:t>
                            </w:r>
                          </w:p>
                          <w:p w14:paraId="16CFA87A" w14:textId="0B70A7C8" w:rsidR="00981F8C" w:rsidRPr="00CF13DF" w:rsidRDefault="007F3DC5" w:rsidP="00FF50FF">
                            <w:pPr>
                              <w:jc w:val="center"/>
                            </w:pPr>
                            <w:r w:rsidRPr="00CF13DF">
                              <w:t>Western University</w:t>
                            </w:r>
                            <w:r w:rsidR="0061328F" w:rsidRPr="00CF13DF">
                              <w:t>, London, Ontario, Canada</w:t>
                            </w:r>
                            <w:r w:rsidR="00846F63" w:rsidRPr="00CF13DF">
                              <w:t>, N6A 5B9</w:t>
                            </w:r>
                          </w:p>
                          <w:p w14:paraId="65A918BC" w14:textId="77777777" w:rsidR="00460E68" w:rsidRDefault="00460E68" w:rsidP="00FF50F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27C779" id="_x0000_t202" coordsize="21600,21600" o:spt="202" path="m,l,21600r21600,l21600,xe">
                <v:stroke joinstyle="miter"/>
                <v:path gradientshapeok="t" o:connecttype="rect"/>
              </v:shapetype>
              <v:shape id="Text Box 2" o:spid="_x0000_s1026" type="#_x0000_t202" style="position:absolute;left:0;text-align:left;margin-left:2.5pt;margin-top:58.85pt;width:513.3pt;height:46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" stroked="f">
                <v:textbox>
                  <w:txbxContent>
                    <w:p w14:paraId="58D5BDF8" w14:textId="3F8B76FE" w:rsidR="001A06B6" w:rsidRPr="0008125F" w:rsidRDefault="00C22C79" w:rsidP="00FF50FF">
                      <w:pPr>
                        <w:jc w:val="center"/>
                        <w:rPr>
                          <w:sz w:val="22"/>
                          <w:szCs w:val="24"/>
                        </w:rPr>
                      </w:pPr>
                      <w:r w:rsidRPr="0008125F">
                        <w:rPr>
                          <w:sz w:val="22"/>
                          <w:szCs w:val="24"/>
                        </w:rPr>
                        <w:t xml:space="preserve">Matthew </w:t>
                      </w:r>
                      <w:proofErr w:type="spellStart"/>
                      <w:r w:rsidRPr="0008125F">
                        <w:rPr>
                          <w:sz w:val="22"/>
                          <w:szCs w:val="24"/>
                        </w:rPr>
                        <w:t>Vandewiel</w:t>
                      </w:r>
                      <w:proofErr w:type="spellEnd"/>
                      <w:r w:rsidRPr="0008125F">
                        <w:rPr>
                          <w:sz w:val="22"/>
                          <w:szCs w:val="24"/>
                        </w:rPr>
                        <w:t xml:space="preserve">, </w:t>
                      </w:r>
                      <w:proofErr w:type="spellStart"/>
                      <w:r w:rsidRPr="0008125F">
                        <w:rPr>
                          <w:sz w:val="22"/>
                          <w:szCs w:val="24"/>
                        </w:rPr>
                        <w:t>Jianping</w:t>
                      </w:r>
                      <w:proofErr w:type="spellEnd"/>
                      <w:r w:rsidRPr="0008125F">
                        <w:rPr>
                          <w:sz w:val="22"/>
                          <w:szCs w:val="24"/>
                        </w:rPr>
                        <w:t xml:space="preserve"> Ye</w:t>
                      </w:r>
                      <w:r w:rsidR="00D1226B" w:rsidRPr="0008125F">
                        <w:rPr>
                          <w:sz w:val="22"/>
                          <w:szCs w:val="24"/>
                        </w:rPr>
                        <w:t>, Lichuan Zhang</w:t>
                      </w:r>
                    </w:p>
                    <w:p w14:paraId="04B010BB" w14:textId="3DB91B96" w:rsidR="00FF50FF" w:rsidRPr="00CF13DF" w:rsidRDefault="00FF50FF" w:rsidP="00FF50FF">
                      <w:pPr>
                        <w:jc w:val="center"/>
                        <w:rPr>
                          <w:i/>
                          <w:iCs/>
                        </w:rPr>
                      </w:pPr>
                      <w:r w:rsidRPr="00CF13DF">
                        <w:rPr>
                          <w:i/>
                          <w:iCs/>
                        </w:rPr>
                        <w:t xml:space="preserve">Department of </w:t>
                      </w:r>
                      <w:r w:rsidR="004A4550" w:rsidRPr="00CF13DF">
                        <w:rPr>
                          <w:i/>
                          <w:iCs/>
                        </w:rPr>
                        <w:t>Electrical and Computer Engineering</w:t>
                      </w:r>
                    </w:p>
                    <w:p w14:paraId="16CFA87A" w14:textId="0B70A7C8" w:rsidR="00981F8C" w:rsidRPr="00CF13DF" w:rsidRDefault="007F3DC5" w:rsidP="00FF50FF">
                      <w:pPr>
                        <w:jc w:val="center"/>
                      </w:pPr>
                      <w:r w:rsidRPr="00CF13DF">
                        <w:t>Western University</w:t>
                      </w:r>
                      <w:r w:rsidR="0061328F" w:rsidRPr="00CF13DF">
                        <w:t>, London, Ontario, Canada</w:t>
                      </w:r>
                      <w:r w:rsidR="00846F63" w:rsidRPr="00CF13DF">
                        <w:t>, N6A 5B9</w:t>
                      </w:r>
                    </w:p>
                    <w:p w14:paraId="65A918BC" w14:textId="77777777" w:rsidR="00460E68" w:rsidRDefault="00460E68" w:rsidP="00FF50FF">
                      <w:pPr>
                        <w:jc w:val="center"/>
                      </w:pPr>
                    </w:p>
                  </w:txbxContent>
                </v:textbox>
                <w10:wrap type="square"/>
              </v:shape>
            </w:pict>
          </mc:Fallback>
        </mc:AlternateContent>
      </w:r>
      <w:r w:rsidR="00ED2193" w:rsidRPr="00ED2193">
        <w:rPr>
          <w:rFonts w:cs="Times New Roman"/>
          <w:b/>
          <w:bCs/>
          <w:i/>
          <w:iCs/>
          <w:sz w:val="18"/>
          <w:szCs w:val="18"/>
          <w:lang w:val="en-US"/>
        </w:rPr>
        <w:t>Abstract</w:t>
      </w:r>
      <w:r w:rsidR="00ED2193" w:rsidRPr="00ED2193">
        <w:rPr>
          <w:rFonts w:cs="Times New Roman"/>
          <w:sz w:val="18"/>
          <w:szCs w:val="18"/>
          <w:lang w:val="en-US"/>
        </w:rPr>
        <w:t>–</w:t>
      </w:r>
      <w:r w:rsidR="00ED2193" w:rsidRPr="00ED2193">
        <w:rPr>
          <w:rFonts w:cs="Times New Roman"/>
          <w:b/>
          <w:bCs/>
          <w:sz w:val="18"/>
          <w:szCs w:val="18"/>
          <w:lang w:val="en-US"/>
        </w:rPr>
        <w:t xml:space="preserve">Electricity consumption </w:t>
      </w:r>
      <w:r w:rsidR="00A2520F">
        <w:rPr>
          <w:rFonts w:cs="Times New Roman"/>
          <w:b/>
          <w:bCs/>
          <w:sz w:val="18"/>
          <w:szCs w:val="18"/>
          <w:lang w:val="en-US"/>
        </w:rPr>
        <w:t>is the</w:t>
      </w:r>
      <w:r w:rsidR="00ED2193" w:rsidRPr="00ED2193">
        <w:rPr>
          <w:rFonts w:cs="Times New Roman"/>
          <w:b/>
          <w:bCs/>
          <w:sz w:val="18"/>
          <w:szCs w:val="18"/>
          <w:lang w:val="en-US"/>
        </w:rPr>
        <w:t xml:space="preserve"> main form of energy used in buildings. Since </w:t>
      </w:r>
      <w:proofErr w:type="gramStart"/>
      <w:r w:rsidR="00ED2193" w:rsidRPr="00ED2193">
        <w:rPr>
          <w:rFonts w:cs="Times New Roman"/>
          <w:b/>
          <w:bCs/>
          <w:sz w:val="18"/>
          <w:szCs w:val="18"/>
          <w:lang w:val="en-US"/>
        </w:rPr>
        <w:t>the vast majority of</w:t>
      </w:r>
      <w:proofErr w:type="gramEnd"/>
      <w:r w:rsidR="00ED2193" w:rsidRPr="00ED2193">
        <w:rPr>
          <w:rFonts w:cs="Times New Roman"/>
          <w:b/>
          <w:bCs/>
          <w:sz w:val="18"/>
          <w:szCs w:val="18"/>
          <w:lang w:val="en-US"/>
        </w:rPr>
        <w:t xml:space="preserve"> electricity is used at the same time it is generated, it is important for utility companies to know the volume of energy needed throughout the day, week, or year. Furthermore, through smart meters, building owners can understand the energy trends of their homes which can help them save money. The implementation of smart meters has allowed buildings to accurately monitor many parameters influencing energy consumption. In this paper, deep learning algorithms of feedforward neural networks</w:t>
      </w:r>
      <w:r w:rsidR="0012414A">
        <w:rPr>
          <w:rFonts w:cs="Times New Roman"/>
          <w:b/>
          <w:bCs/>
          <w:sz w:val="18"/>
          <w:szCs w:val="18"/>
          <w:lang w:val="en-US"/>
        </w:rPr>
        <w:t xml:space="preserve">, </w:t>
      </w:r>
      <w:r w:rsidR="00ED2193" w:rsidRPr="00ED2193">
        <w:rPr>
          <w:rFonts w:cs="Times New Roman"/>
          <w:b/>
          <w:bCs/>
          <w:sz w:val="18"/>
          <w:szCs w:val="18"/>
          <w:lang w:val="en-US"/>
        </w:rPr>
        <w:t>long short-term memory recurrent neural network</w:t>
      </w:r>
      <w:r w:rsidR="000642B9">
        <w:rPr>
          <w:rFonts w:cs="Times New Roman"/>
          <w:b/>
          <w:bCs/>
          <w:sz w:val="18"/>
          <w:szCs w:val="18"/>
          <w:lang w:val="en-US"/>
        </w:rPr>
        <w:t>s, and convolutional neural networks</w:t>
      </w:r>
      <w:r w:rsidR="0021340D">
        <w:rPr>
          <w:rFonts w:cs="Times New Roman"/>
          <w:b/>
          <w:bCs/>
          <w:sz w:val="18"/>
          <w:szCs w:val="18"/>
          <w:lang w:val="en-US"/>
        </w:rPr>
        <w:t xml:space="preserve"> </w:t>
      </w:r>
      <w:r w:rsidR="00ED2193" w:rsidRPr="00ED2193">
        <w:rPr>
          <w:rFonts w:cs="Times New Roman"/>
          <w:b/>
          <w:bCs/>
          <w:sz w:val="18"/>
          <w:szCs w:val="18"/>
          <w:lang w:val="en-US"/>
        </w:rPr>
        <w:t xml:space="preserve">are proposed to </w:t>
      </w:r>
      <w:r w:rsidR="000642B9">
        <w:rPr>
          <w:rFonts w:cs="Times New Roman"/>
          <w:b/>
          <w:bCs/>
          <w:sz w:val="18"/>
          <w:szCs w:val="18"/>
          <w:lang w:val="en-US"/>
        </w:rPr>
        <w:t>forecast energy consumption</w:t>
      </w:r>
      <w:r w:rsidR="00881C24">
        <w:rPr>
          <w:rFonts w:cs="Times New Roman"/>
          <w:b/>
          <w:bCs/>
          <w:sz w:val="18"/>
          <w:szCs w:val="18"/>
          <w:lang w:val="en-US"/>
        </w:rPr>
        <w:t xml:space="preserve"> for the next</w:t>
      </w:r>
      <w:r w:rsidR="00145012">
        <w:rPr>
          <w:rFonts w:cs="Times New Roman"/>
          <w:b/>
          <w:bCs/>
          <w:sz w:val="18"/>
          <w:szCs w:val="18"/>
          <w:lang w:val="en-US"/>
        </w:rPr>
        <w:t xml:space="preserve"> hour</w:t>
      </w:r>
      <w:r w:rsidR="00ED2193" w:rsidRPr="00ED2193">
        <w:rPr>
          <w:rFonts w:cs="Times New Roman"/>
          <w:b/>
          <w:bCs/>
          <w:sz w:val="18"/>
          <w:szCs w:val="18"/>
          <w:lang w:val="en-US"/>
        </w:rPr>
        <w:t xml:space="preserve"> by taking both </w:t>
      </w:r>
      <w:r w:rsidR="0067552A">
        <w:rPr>
          <w:rFonts w:cs="Times New Roman"/>
          <w:b/>
          <w:bCs/>
          <w:sz w:val="18"/>
          <w:szCs w:val="18"/>
          <w:lang w:val="en-US"/>
        </w:rPr>
        <w:t>historical</w:t>
      </w:r>
      <w:r w:rsidR="00ED2193" w:rsidRPr="00ED2193">
        <w:rPr>
          <w:rFonts w:cs="Times New Roman"/>
          <w:b/>
          <w:bCs/>
          <w:sz w:val="18"/>
          <w:szCs w:val="18"/>
          <w:lang w:val="en-US"/>
        </w:rPr>
        <w:t xml:space="preserve"> energy consumption data and microclimate data of a residential </w:t>
      </w:r>
      <w:r w:rsidR="0067552A">
        <w:rPr>
          <w:rFonts w:cs="Times New Roman"/>
          <w:b/>
          <w:bCs/>
          <w:sz w:val="18"/>
          <w:szCs w:val="18"/>
          <w:lang w:val="en-US"/>
        </w:rPr>
        <w:t>building</w:t>
      </w:r>
      <w:r w:rsidR="00ED2193" w:rsidRPr="00ED2193">
        <w:rPr>
          <w:rFonts w:cs="Times New Roman"/>
          <w:b/>
          <w:bCs/>
          <w:sz w:val="18"/>
          <w:szCs w:val="18"/>
          <w:lang w:val="en-US"/>
        </w:rPr>
        <w:t xml:space="preserve">. </w:t>
      </w:r>
      <w:r w:rsidR="00F77A86">
        <w:rPr>
          <w:rFonts w:cs="Times New Roman"/>
          <w:b/>
          <w:bCs/>
          <w:sz w:val="18"/>
          <w:szCs w:val="18"/>
          <w:lang w:val="en-US"/>
        </w:rPr>
        <w:t xml:space="preserve">Additionally, feature engineering is performed </w:t>
      </w:r>
      <w:r w:rsidR="006E5781">
        <w:rPr>
          <w:rFonts w:cs="Times New Roman"/>
          <w:b/>
          <w:bCs/>
          <w:sz w:val="18"/>
          <w:szCs w:val="18"/>
          <w:lang w:val="en-US"/>
        </w:rPr>
        <w:t>to improve the accuracy</w:t>
      </w:r>
      <w:r w:rsidR="00660089">
        <w:rPr>
          <w:rFonts w:cs="Times New Roman"/>
          <w:b/>
          <w:bCs/>
          <w:sz w:val="18"/>
          <w:szCs w:val="18"/>
          <w:lang w:val="en-US"/>
        </w:rPr>
        <w:t xml:space="preserve"> of the model</w:t>
      </w:r>
      <w:r w:rsidR="00DE5370">
        <w:rPr>
          <w:rFonts w:cs="Times New Roman"/>
          <w:b/>
          <w:bCs/>
          <w:sz w:val="18"/>
          <w:szCs w:val="18"/>
          <w:lang w:val="en-US"/>
        </w:rPr>
        <w:t>.</w:t>
      </w:r>
      <w:r w:rsidR="00C86454">
        <w:rPr>
          <w:rFonts w:cs="Times New Roman"/>
          <w:b/>
          <w:bCs/>
          <w:sz w:val="18"/>
          <w:szCs w:val="18"/>
          <w:lang w:val="en-US"/>
        </w:rPr>
        <w:t xml:space="preserve"> The findings of this study </w:t>
      </w:r>
      <w:r w:rsidR="00E50732">
        <w:rPr>
          <w:rFonts w:cs="Times New Roman"/>
          <w:b/>
          <w:bCs/>
          <w:sz w:val="18"/>
          <w:szCs w:val="18"/>
          <w:lang w:val="en-US"/>
        </w:rPr>
        <w:t xml:space="preserve">demonstrate that the </w:t>
      </w:r>
      <w:r w:rsidR="00AD6FE1">
        <w:rPr>
          <w:rFonts w:cs="Times New Roman"/>
          <w:b/>
          <w:bCs/>
          <w:sz w:val="18"/>
          <w:szCs w:val="18"/>
          <w:lang w:val="en-US"/>
        </w:rPr>
        <w:t>feedforward neural network outperforms both the l</w:t>
      </w:r>
      <w:r w:rsidR="00C1146A">
        <w:rPr>
          <w:rFonts w:cs="Times New Roman"/>
          <w:b/>
          <w:bCs/>
          <w:sz w:val="18"/>
          <w:szCs w:val="18"/>
          <w:lang w:val="en-US"/>
        </w:rPr>
        <w:t>ong-short term recurrent neural network and the convolutional neural network.</w:t>
      </w:r>
      <w:r w:rsidR="00C84D08">
        <w:rPr>
          <w:rFonts w:cs="Times New Roman"/>
          <w:b/>
          <w:bCs/>
          <w:sz w:val="18"/>
          <w:szCs w:val="18"/>
          <w:lang w:val="en-US"/>
        </w:rPr>
        <w:t xml:space="preserve"> </w:t>
      </w:r>
      <w:r w:rsidR="00BD7425">
        <w:rPr>
          <w:rFonts w:cs="Times New Roman"/>
          <w:b/>
          <w:bCs/>
          <w:sz w:val="18"/>
          <w:szCs w:val="18"/>
          <w:lang w:val="en-US"/>
        </w:rPr>
        <w:t xml:space="preserve"> </w:t>
      </w:r>
      <w:r w:rsidR="00ED2193" w:rsidRPr="00ED2193">
        <w:rPr>
          <w:rFonts w:cs="Times New Roman"/>
          <w:b/>
          <w:bCs/>
          <w:sz w:val="18"/>
          <w:szCs w:val="18"/>
          <w:lang w:val="en-US"/>
        </w:rPr>
        <w:t xml:space="preserve"> </w:t>
      </w:r>
    </w:p>
    <w:p w14:paraId="70165DAB" w14:textId="77777777" w:rsidR="00776916" w:rsidRPr="00ED2193" w:rsidRDefault="00776916" w:rsidP="00ED2193">
      <w:pPr>
        <w:spacing w:before="20" w:line="240" w:lineRule="auto"/>
        <w:rPr>
          <w:rFonts w:cs="Times New Roman"/>
          <w:sz w:val="18"/>
          <w:szCs w:val="18"/>
          <w:lang w:val="en-US"/>
        </w:rPr>
      </w:pPr>
    </w:p>
    <w:p w14:paraId="4CBEC6F0" w14:textId="166788F5" w:rsidR="00ED2193" w:rsidRDefault="00ED2193" w:rsidP="00ED2193">
      <w:pPr>
        <w:jc w:val="left"/>
        <w:rPr>
          <w:rFonts w:cs="Times New Roman"/>
          <w:b/>
          <w:bCs/>
          <w:sz w:val="18"/>
          <w:szCs w:val="18"/>
          <w:lang w:val="en-US"/>
        </w:rPr>
      </w:pPr>
      <w:r>
        <w:rPr>
          <w:rFonts w:cs="Times New Roman"/>
          <w:b/>
          <w:bCs/>
          <w:sz w:val="18"/>
          <w:szCs w:val="18"/>
          <w:lang w:val="en-US"/>
        </w:rPr>
        <w:t xml:space="preserve">Key words: </w:t>
      </w:r>
      <w:r w:rsidRPr="00ED2193">
        <w:rPr>
          <w:rFonts w:cs="Times New Roman"/>
          <w:b/>
          <w:bCs/>
          <w:sz w:val="18"/>
          <w:szCs w:val="18"/>
          <w:lang w:val="en-US"/>
        </w:rPr>
        <w:t>Energy consumption</w:t>
      </w:r>
      <w:r>
        <w:rPr>
          <w:rFonts w:cs="Times New Roman"/>
          <w:b/>
          <w:bCs/>
          <w:sz w:val="18"/>
          <w:szCs w:val="18"/>
          <w:lang w:val="en-US"/>
        </w:rPr>
        <w:t xml:space="preserve"> forecasting</w:t>
      </w:r>
      <w:r w:rsidRPr="00ED2193">
        <w:rPr>
          <w:rFonts w:cs="Times New Roman"/>
          <w:b/>
          <w:bCs/>
          <w:sz w:val="18"/>
          <w:szCs w:val="18"/>
          <w:lang w:val="en-US"/>
        </w:rPr>
        <w:t>,</w:t>
      </w:r>
      <w:r>
        <w:rPr>
          <w:rFonts w:cs="Times New Roman"/>
          <w:b/>
          <w:bCs/>
          <w:sz w:val="18"/>
          <w:szCs w:val="18"/>
          <w:lang w:val="en-US"/>
        </w:rPr>
        <w:t xml:space="preserve"> </w:t>
      </w:r>
      <w:r w:rsidRPr="00ED2193">
        <w:rPr>
          <w:rFonts w:cs="Times New Roman"/>
          <w:b/>
          <w:bCs/>
          <w:sz w:val="18"/>
          <w:szCs w:val="18"/>
          <w:lang w:val="en-US"/>
        </w:rPr>
        <w:t xml:space="preserve">feedforward neural network, recurrent neural network, convolutional neural network, </w:t>
      </w:r>
      <w:r w:rsidR="001C7EB8">
        <w:rPr>
          <w:rFonts w:cs="Times New Roman"/>
          <w:b/>
          <w:bCs/>
          <w:sz w:val="18"/>
          <w:szCs w:val="18"/>
          <w:lang w:val="en-US"/>
        </w:rPr>
        <w:t xml:space="preserve">machine learning, </w:t>
      </w:r>
      <w:r w:rsidRPr="00ED2193">
        <w:rPr>
          <w:rFonts w:cs="Times New Roman"/>
          <w:b/>
          <w:bCs/>
          <w:sz w:val="18"/>
          <w:szCs w:val="18"/>
          <w:lang w:val="en-US"/>
        </w:rPr>
        <w:t>smart meters</w:t>
      </w:r>
    </w:p>
    <w:p w14:paraId="7BFD40A9" w14:textId="2452213B" w:rsidR="005F6175" w:rsidRDefault="005F6175" w:rsidP="005F6175">
      <w:pPr>
        <w:pStyle w:val="Heading1"/>
        <w:numPr>
          <w:ilvl w:val="0"/>
          <w:numId w:val="0"/>
        </w:numPr>
      </w:pPr>
      <w:r w:rsidRPr="005F6175">
        <w:rPr>
          <w:rFonts w:eastAsiaTheme="majorEastAsia" w:cstheme="majorBidi"/>
          <w:szCs w:val="32"/>
        </w:rPr>
        <w:t>I.</w:t>
      </w:r>
      <w:r>
        <w:t xml:space="preserve">   I</w:t>
      </w:r>
      <w:r>
        <w:rPr>
          <w:sz w:val="16"/>
          <w:szCs w:val="16"/>
        </w:rPr>
        <w:t>NTRODUCTION</w:t>
      </w:r>
    </w:p>
    <w:p w14:paraId="19DA60F1" w14:textId="31B8269F" w:rsidR="005F6175" w:rsidRDefault="005F6175" w:rsidP="005F6175">
      <w:pPr>
        <w:rPr>
          <w:lang w:val="en-US"/>
        </w:rPr>
      </w:pPr>
      <w:r w:rsidRPr="005F6175">
        <w:rPr>
          <w:lang w:val="en-US"/>
        </w:rPr>
        <w:t>Rapid population growth is fueling the need for more buildings, leading to accelerating levels of global energy consumption [</w:t>
      </w:r>
      <w:r w:rsidR="00F55981">
        <w:rPr>
          <w:lang w:val="en-US"/>
        </w:rPr>
        <w:t>1</w:t>
      </w:r>
      <w:r w:rsidRPr="005F6175">
        <w:rPr>
          <w:lang w:val="en-US"/>
        </w:rPr>
        <w:t>]. The residential sector accounts for a large portion of this, consuming 27% of the world’s energy [</w:t>
      </w:r>
      <w:r w:rsidR="000667D7">
        <w:rPr>
          <w:lang w:val="en-US"/>
        </w:rPr>
        <w:t>2</w:t>
      </w:r>
      <w:r w:rsidRPr="005F6175">
        <w:rPr>
          <w:lang w:val="en-US"/>
        </w:rPr>
        <w:t>]. When electricity is generated, almost all of it is used immediately [</w:t>
      </w:r>
      <w:r w:rsidR="000667D7">
        <w:rPr>
          <w:lang w:val="en-US"/>
        </w:rPr>
        <w:t>3</w:t>
      </w:r>
      <w:r w:rsidRPr="005F6175">
        <w:rPr>
          <w:lang w:val="en-US"/>
        </w:rPr>
        <w:t>], meaning that companies which provide the energy need to know how much electricity to produce at certain times so there is neither an excess nor a shortage. Electricity can be stored, but currently it is inconvenient and expensive compared to using the electricity as it is generated. Therefore, energy consumption forecasting is an appropriate solution which can help utility companies predict the volume and trend of future energy use, allowing them to optimize their operations.</w:t>
      </w:r>
      <w:r w:rsidR="16396CCB" w:rsidRPr="23A48D88">
        <w:rPr>
          <w:lang w:val="en-US"/>
        </w:rPr>
        <w:t xml:space="preserve"> </w:t>
      </w:r>
    </w:p>
    <w:p w14:paraId="69C5B538" w14:textId="468109D6" w:rsidR="005F6175" w:rsidRPr="005F6175" w:rsidRDefault="005F6175" w:rsidP="005F6175">
      <w:pPr>
        <w:rPr>
          <w:lang w:val="en-US"/>
        </w:rPr>
      </w:pPr>
      <w:r w:rsidRPr="005F6175">
        <w:rPr>
          <w:lang w:val="en-US"/>
        </w:rPr>
        <w:t xml:space="preserve">There are two main approaches to energy forecasting: </w:t>
      </w:r>
      <w:r w:rsidR="000A3078">
        <w:rPr>
          <w:lang w:val="en-US"/>
        </w:rPr>
        <w:t xml:space="preserve">the </w:t>
      </w:r>
      <w:r w:rsidRPr="005F6175">
        <w:rPr>
          <w:lang w:val="en-US"/>
        </w:rPr>
        <w:t xml:space="preserve">physical modeling approach and </w:t>
      </w:r>
      <w:r w:rsidR="006B5B75">
        <w:rPr>
          <w:lang w:val="en-US"/>
        </w:rPr>
        <w:t xml:space="preserve">the </w:t>
      </w:r>
      <w:r w:rsidRPr="005F6175">
        <w:rPr>
          <w:lang w:val="en-US"/>
        </w:rPr>
        <w:t>data-driven approach [</w:t>
      </w:r>
      <w:r w:rsidR="003F148B">
        <w:rPr>
          <w:lang w:val="en-US"/>
        </w:rPr>
        <w:t>4</w:t>
      </w:r>
      <w:r w:rsidRPr="005F6175">
        <w:rPr>
          <w:lang w:val="en-US"/>
        </w:rPr>
        <w:t>]. However, the data-driven approach is more convenient for consumers and, in addition, provides benefits for them as well as the environment. One application of this approach involves smart meters. Smart meters have been a large part of the Green Button initiative, which allows users to see their energy usage and apply appropriate changes to increase efficiency [</w:t>
      </w:r>
      <w:r w:rsidR="0005783E">
        <w:rPr>
          <w:lang w:val="en-US"/>
        </w:rPr>
        <w:t>5</w:t>
      </w:r>
      <w:r w:rsidRPr="005F6175">
        <w:rPr>
          <w:lang w:val="en-US"/>
        </w:rPr>
        <w:t>]. The main goal of this project is to help consumers save money, but there is a strong secondary benefit as well: decreasing greenhouse gases. The data from the smart meters, along with weather stations and other sources, are combined to create an algorithm that can forecast energy consumption. This technique is called a sensor-based forecasting approach and is becoming more and more common due to its easily obtained attributes compared to the physical modeling approach [</w:t>
      </w:r>
      <w:r w:rsidR="00871CA1">
        <w:rPr>
          <w:lang w:val="en-US"/>
        </w:rPr>
        <w:t>4, 6</w:t>
      </w:r>
      <w:r w:rsidRPr="005F6175">
        <w:rPr>
          <w:lang w:val="en-US"/>
        </w:rPr>
        <w:t>]. Although more data is better, utility companies do not necessarily need to monitor all houses in an area. By assessing the energy consumption patterns of one residential household, these companies can potentially provide personalized service for an entire residential area [</w:t>
      </w:r>
      <w:r w:rsidR="00A56D61">
        <w:rPr>
          <w:lang w:val="en-US"/>
        </w:rPr>
        <w:t>7</w:t>
      </w:r>
      <w:r w:rsidRPr="005F6175">
        <w:rPr>
          <w:lang w:val="en-US"/>
        </w:rPr>
        <w:t xml:space="preserve">]. </w:t>
      </w:r>
    </w:p>
    <w:p w14:paraId="4482C314" w14:textId="767356A4" w:rsidR="005F6175" w:rsidRPr="005F6175" w:rsidRDefault="005F6175" w:rsidP="005F6175">
      <w:pPr>
        <w:rPr>
          <w:lang w:val="en-US"/>
        </w:rPr>
      </w:pPr>
      <w:r w:rsidRPr="005F6175">
        <w:rPr>
          <w:lang w:val="en-US"/>
        </w:rPr>
        <w:t xml:space="preserve"> The energy consumption data for this project is from an anonymous residential house in</w:t>
      </w:r>
      <w:r w:rsidR="000B60D7">
        <w:rPr>
          <w:lang w:val="en-US"/>
        </w:rPr>
        <w:t xml:space="preserve"> London,</w:t>
      </w:r>
      <w:r w:rsidRPr="005F6175">
        <w:rPr>
          <w:lang w:val="en-US"/>
        </w:rPr>
        <w:t xml:space="preserve"> Ontario, Canada which is monitored by smart meters.</w:t>
      </w:r>
      <w:r w:rsidR="005123FF">
        <w:rPr>
          <w:lang w:val="en-US"/>
        </w:rPr>
        <w:t xml:space="preserve"> Additionally</w:t>
      </w:r>
      <w:r w:rsidR="005001B1">
        <w:rPr>
          <w:lang w:val="en-US"/>
        </w:rPr>
        <w:t>,</w:t>
      </w:r>
      <w:r w:rsidR="00110021">
        <w:rPr>
          <w:lang w:val="en-US"/>
        </w:rPr>
        <w:t xml:space="preserve"> w</w:t>
      </w:r>
      <w:r w:rsidR="00110021" w:rsidRPr="005F6175">
        <w:rPr>
          <w:lang w:val="en-US"/>
        </w:rPr>
        <w:t xml:space="preserve">eather data </w:t>
      </w:r>
      <w:r w:rsidR="000502A6">
        <w:rPr>
          <w:lang w:val="en-US"/>
        </w:rPr>
        <w:t>is used</w:t>
      </w:r>
      <w:r w:rsidR="00110021">
        <w:rPr>
          <w:lang w:val="en-US"/>
        </w:rPr>
        <w:t xml:space="preserve"> </w:t>
      </w:r>
      <w:r w:rsidR="009A4AC5">
        <w:rPr>
          <w:lang w:val="en-US"/>
        </w:rPr>
        <w:t>with the</w:t>
      </w:r>
      <w:r w:rsidR="00110021" w:rsidRPr="005F6175">
        <w:rPr>
          <w:lang w:val="en-US"/>
        </w:rPr>
        <w:t xml:space="preserve"> smart meter data to help predict energy consumption. </w:t>
      </w:r>
    </w:p>
    <w:p w14:paraId="19240A95" w14:textId="3F6A10DC" w:rsidR="005F6175" w:rsidRPr="005F6175" w:rsidRDefault="005F6175" w:rsidP="005F6175">
      <w:pPr>
        <w:rPr>
          <w:lang w:val="en-US"/>
        </w:rPr>
      </w:pPr>
      <w:r w:rsidRPr="005F6175">
        <w:rPr>
          <w:lang w:val="en-US"/>
        </w:rPr>
        <w:t xml:space="preserve">The goal of this paper was to forecast energy consumption of residential houses. This is achieved </w:t>
      </w:r>
      <w:proofErr w:type="gramStart"/>
      <w:r w:rsidRPr="005F6175">
        <w:rPr>
          <w:lang w:val="en-US"/>
        </w:rPr>
        <w:t>through</w:t>
      </w:r>
      <w:r w:rsidR="00EE76EC">
        <w:rPr>
          <w:lang w:val="en-US"/>
        </w:rPr>
        <w:t xml:space="preserve"> the</w:t>
      </w:r>
      <w:r w:rsidRPr="005F6175">
        <w:rPr>
          <w:lang w:val="en-US"/>
        </w:rPr>
        <w:t xml:space="preserve"> use of</w:t>
      </w:r>
      <w:proofErr w:type="gramEnd"/>
      <w:r w:rsidRPr="005F6175">
        <w:rPr>
          <w:lang w:val="en-US"/>
        </w:rPr>
        <w:t xml:space="preserve"> </w:t>
      </w:r>
      <w:r w:rsidR="002A7418">
        <w:rPr>
          <w:lang w:val="en-US"/>
        </w:rPr>
        <w:t>three</w:t>
      </w:r>
      <w:r w:rsidRPr="005F6175">
        <w:rPr>
          <w:lang w:val="en-US"/>
        </w:rPr>
        <w:t xml:space="preserve"> deep learning algorithms:</w:t>
      </w:r>
      <w:r w:rsidR="00EE76EC">
        <w:rPr>
          <w:lang w:val="en-US"/>
        </w:rPr>
        <w:t xml:space="preserve"> </w:t>
      </w:r>
      <w:r w:rsidRPr="005F6175">
        <w:rPr>
          <w:lang w:val="en-US"/>
        </w:rPr>
        <w:t>feedforward neural network</w:t>
      </w:r>
      <w:r w:rsidR="001B13F6">
        <w:rPr>
          <w:lang w:val="en-US"/>
        </w:rPr>
        <w:t xml:space="preserve"> (FFNN)</w:t>
      </w:r>
      <w:r w:rsidR="00173B8A">
        <w:rPr>
          <w:lang w:val="en-US"/>
        </w:rPr>
        <w:t xml:space="preserve">, </w:t>
      </w:r>
      <w:r w:rsidRPr="005F6175">
        <w:rPr>
          <w:lang w:val="en-US"/>
        </w:rPr>
        <w:t>long short-term memory recurrent neural network (LSTM-RNN)</w:t>
      </w:r>
      <w:r w:rsidR="00173B8A">
        <w:rPr>
          <w:lang w:val="en-US"/>
        </w:rPr>
        <w:t>, and convolutional neural network (CNN)</w:t>
      </w:r>
      <w:r w:rsidRPr="005F6175">
        <w:rPr>
          <w:lang w:val="en-US"/>
        </w:rPr>
        <w:t xml:space="preserve">. As mentioned above, the attributes for these networks include </w:t>
      </w:r>
      <w:r w:rsidR="00FA2488">
        <w:rPr>
          <w:lang w:val="en-US"/>
        </w:rPr>
        <w:t>historical</w:t>
      </w:r>
      <w:r w:rsidRPr="005F6175">
        <w:rPr>
          <w:lang w:val="en-US"/>
        </w:rPr>
        <w:t xml:space="preserve"> energy consumption and weather data.</w:t>
      </w:r>
    </w:p>
    <w:p w14:paraId="5EBE2994" w14:textId="594A5AB9" w:rsidR="005F6175" w:rsidRPr="000238B7" w:rsidRDefault="005F6175" w:rsidP="005F6175">
      <w:pPr>
        <w:rPr>
          <w:lang w:val="en-US"/>
        </w:rPr>
      </w:pPr>
      <w:r w:rsidRPr="000238B7">
        <w:rPr>
          <w:lang w:val="en-US"/>
        </w:rPr>
        <w:t>The remaining sections of this paper is organized as follows: Section II provides an overview on algorithms and performance measures used; Section III describes the related work of other studies; Section IV explains the</w:t>
      </w:r>
      <w:r w:rsidR="00ED6BD1" w:rsidRPr="000238B7">
        <w:rPr>
          <w:lang w:val="en-US"/>
        </w:rPr>
        <w:t xml:space="preserve"> </w:t>
      </w:r>
      <w:r w:rsidR="007E4BA3" w:rsidRPr="000238B7">
        <w:rPr>
          <w:lang w:val="en-US"/>
        </w:rPr>
        <w:t>data and</w:t>
      </w:r>
      <w:r w:rsidRPr="000238B7">
        <w:rPr>
          <w:lang w:val="en-US"/>
        </w:rPr>
        <w:t xml:space="preserve"> machine learning methodology; Section V presents the results and discussion of the deep learning algorithms; Section VI provides conclusions.</w:t>
      </w:r>
    </w:p>
    <w:p w14:paraId="10DCB3DA" w14:textId="551210CA" w:rsidR="0065529E" w:rsidRDefault="0065529E" w:rsidP="0065529E">
      <w:pPr>
        <w:pStyle w:val="Heading1"/>
        <w:numPr>
          <w:ilvl w:val="0"/>
          <w:numId w:val="0"/>
        </w:numPr>
      </w:pPr>
      <w:r w:rsidRPr="005F6175">
        <w:rPr>
          <w:rFonts w:eastAsiaTheme="majorEastAsia" w:cstheme="majorBidi"/>
          <w:szCs w:val="32"/>
        </w:rPr>
        <w:t>I</w:t>
      </w:r>
      <w:r>
        <w:t>I</w:t>
      </w:r>
      <w:r w:rsidRPr="005F6175">
        <w:rPr>
          <w:rFonts w:eastAsiaTheme="majorEastAsia" w:cstheme="majorBidi"/>
          <w:szCs w:val="32"/>
        </w:rPr>
        <w:t>.</w:t>
      </w:r>
      <w:r>
        <w:t xml:space="preserve">   Background</w:t>
      </w:r>
    </w:p>
    <w:p w14:paraId="6321DC86" w14:textId="22791588" w:rsidR="00ED2193" w:rsidRDefault="003509A7" w:rsidP="007B7314">
      <w:pPr>
        <w:pStyle w:val="Heading2"/>
      </w:pPr>
      <w:r>
        <w:t>Feedforward</w:t>
      </w:r>
      <w:r w:rsidR="003A0CDC">
        <w:t xml:space="preserve"> Neural</w:t>
      </w:r>
      <w:r>
        <w:t xml:space="preserve"> Network</w:t>
      </w:r>
    </w:p>
    <w:p w14:paraId="458FAB11" w14:textId="30A9AAF7" w:rsidR="00E2474D" w:rsidRDefault="00E2474D" w:rsidP="00E2474D">
      <w:pPr>
        <w:rPr>
          <w:lang w:val="en-US"/>
        </w:rPr>
      </w:pPr>
      <w:r w:rsidRPr="00E2474D">
        <w:rPr>
          <w:lang w:val="en-US"/>
        </w:rPr>
        <w:t xml:space="preserve">One of the algorithms that was used for energy consumption forecasting was </w:t>
      </w:r>
      <w:r w:rsidR="008B0DDB">
        <w:rPr>
          <w:lang w:val="en-US"/>
        </w:rPr>
        <w:t xml:space="preserve">a </w:t>
      </w:r>
      <w:r w:rsidRPr="00E2474D">
        <w:rPr>
          <w:lang w:val="en-US"/>
        </w:rPr>
        <w:t xml:space="preserve">deep </w:t>
      </w:r>
      <w:r w:rsidR="000E1F7B">
        <w:rPr>
          <w:lang w:val="en-US"/>
        </w:rPr>
        <w:t>FFNN</w:t>
      </w:r>
      <w:r w:rsidRPr="00E2474D">
        <w:rPr>
          <w:lang w:val="en-US"/>
        </w:rPr>
        <w:t>. Neural networks are an artificial network which attempt to imitate the workings of the human brain</w:t>
      </w:r>
      <w:r w:rsidR="007E4BA3">
        <w:rPr>
          <w:lang w:val="en-US"/>
        </w:rPr>
        <w:t xml:space="preserve">. </w:t>
      </w:r>
      <w:r w:rsidRPr="00E2474D">
        <w:rPr>
          <w:lang w:val="en-US"/>
        </w:rPr>
        <w:t>These networks have layers of interconnected neurons that are used to approximate a function [</w:t>
      </w:r>
      <w:r w:rsidR="00910E23">
        <w:rPr>
          <w:lang w:val="en-US"/>
        </w:rPr>
        <w:t>8</w:t>
      </w:r>
      <w:r w:rsidRPr="00E2474D">
        <w:rPr>
          <w:lang w:val="en-US"/>
        </w:rPr>
        <w:t xml:space="preserve">]. The layers include an input layer which contains </w:t>
      </w:r>
      <w:proofErr w:type="gramStart"/>
      <w:r w:rsidRPr="00E2474D">
        <w:rPr>
          <w:lang w:val="en-US"/>
        </w:rPr>
        <w:t>all of</w:t>
      </w:r>
      <w:proofErr w:type="gramEnd"/>
      <w:r w:rsidRPr="00E2474D">
        <w:rPr>
          <w:lang w:val="en-US"/>
        </w:rPr>
        <w:t xml:space="preserve"> the attributes,</w:t>
      </w:r>
      <w:r w:rsidR="000C2BC2">
        <w:rPr>
          <w:lang w:val="en-US"/>
        </w:rPr>
        <w:t xml:space="preserve"> followed by</w:t>
      </w:r>
      <w:r w:rsidRPr="00E2474D">
        <w:rPr>
          <w:lang w:val="en-US"/>
        </w:rPr>
        <w:t xml:space="preserve"> hidden layers which transform the inputs into</w:t>
      </w:r>
      <w:r w:rsidR="00402B68">
        <w:rPr>
          <w:lang w:val="en-US"/>
        </w:rPr>
        <w:t xml:space="preserve"> a form</w:t>
      </w:r>
      <w:r w:rsidRPr="00E2474D">
        <w:rPr>
          <w:lang w:val="en-US"/>
        </w:rPr>
        <w:t xml:space="preserve"> that the third type of layer, the output layer, can understand to provide accurate output(s). Each of the neurons in the layers receives a combination of weights and applies an activation function to return an output. The name “feedforward” is used because the data flows in only one direction: forward from the input layer to the output layer. Also, a “deep” </w:t>
      </w:r>
      <w:r w:rsidR="00FB1862">
        <w:rPr>
          <w:lang w:val="en-US"/>
        </w:rPr>
        <w:t>neural network</w:t>
      </w:r>
      <w:r w:rsidRPr="00E2474D">
        <w:rPr>
          <w:lang w:val="en-US"/>
        </w:rPr>
        <w:t xml:space="preserve"> mean</w:t>
      </w:r>
      <w:r w:rsidR="00FB1862">
        <w:rPr>
          <w:lang w:val="en-US"/>
        </w:rPr>
        <w:t>s</w:t>
      </w:r>
      <w:r w:rsidRPr="00E2474D">
        <w:rPr>
          <w:lang w:val="en-US"/>
        </w:rPr>
        <w:t xml:space="preserve"> that there is more than one hidden layer. </w:t>
      </w:r>
    </w:p>
    <w:p w14:paraId="4E07B659" w14:textId="2A911F07" w:rsidR="004E7180" w:rsidRDefault="00C63DD2" w:rsidP="00C63DD2">
      <w:pPr>
        <w:pStyle w:val="Heading2"/>
      </w:pPr>
      <w:r>
        <w:t>Long Short-Term Memory Recurrent Neural Network</w:t>
      </w:r>
    </w:p>
    <w:p w14:paraId="661ABBFE" w14:textId="0F937BE5" w:rsidR="007C7FD8" w:rsidRDefault="007C7FD8" w:rsidP="007C7FD8">
      <w:pPr>
        <w:rPr>
          <w:lang w:val="en-US"/>
        </w:rPr>
      </w:pPr>
      <w:r w:rsidRPr="007C7FD8">
        <w:rPr>
          <w:lang w:val="en-US"/>
        </w:rPr>
        <w:t>Given that the data is time dependent, using a</w:t>
      </w:r>
      <w:r w:rsidR="00015E04">
        <w:rPr>
          <w:lang w:val="en-US"/>
        </w:rPr>
        <w:t xml:space="preserve"> </w:t>
      </w:r>
      <w:r w:rsidRPr="007C7FD8">
        <w:rPr>
          <w:lang w:val="en-US"/>
        </w:rPr>
        <w:t xml:space="preserve">recurrent neural network (RNN) is logical. Like </w:t>
      </w:r>
      <w:r w:rsidR="000E18A4">
        <w:rPr>
          <w:lang w:val="en-US"/>
        </w:rPr>
        <w:t>FFNN</w:t>
      </w:r>
      <w:r w:rsidRPr="007C7FD8">
        <w:rPr>
          <w:lang w:val="en-US"/>
        </w:rPr>
        <w:t xml:space="preserve">s, RNNs are a type </w:t>
      </w:r>
      <w:r w:rsidRPr="007C7FD8">
        <w:rPr>
          <w:lang w:val="en-US"/>
        </w:rPr>
        <w:lastRenderedPageBreak/>
        <w:t xml:space="preserve">of neural network, meaning they also have interconnected neurons through three types of layers: input, hidden, and output. However, the main difference is that RNNs include a feedback loop which takes the output of </w:t>
      </w:r>
      <w:r w:rsidR="00F11EDF">
        <w:rPr>
          <w:lang w:val="en-US"/>
        </w:rPr>
        <w:t>one or more</w:t>
      </w:r>
      <w:r w:rsidRPr="007C7FD8">
        <w:rPr>
          <w:lang w:val="en-US"/>
        </w:rPr>
        <w:t xml:space="preserve"> previous time-</w:t>
      </w:r>
      <w:proofErr w:type="gramStart"/>
      <w:r w:rsidRPr="007C7FD8">
        <w:rPr>
          <w:lang w:val="en-US"/>
        </w:rPr>
        <w:t>step</w:t>
      </w:r>
      <w:r w:rsidR="00F11EDF">
        <w:rPr>
          <w:lang w:val="en-US"/>
        </w:rPr>
        <w:t>s</w:t>
      </w:r>
      <w:r w:rsidR="00C710FA">
        <w:rPr>
          <w:lang w:val="en-US"/>
        </w:rPr>
        <w:t>,</w:t>
      </w:r>
      <w:r w:rsidRPr="007C7FD8">
        <w:rPr>
          <w:lang w:val="en-US"/>
        </w:rPr>
        <w:t xml:space="preserve"> and</w:t>
      </w:r>
      <w:proofErr w:type="gramEnd"/>
      <w:r w:rsidRPr="007C7FD8">
        <w:rPr>
          <w:lang w:val="en-US"/>
        </w:rPr>
        <w:t xml:space="preserve"> uses </w:t>
      </w:r>
      <w:r w:rsidR="00F11EDF">
        <w:rPr>
          <w:lang w:val="en-US"/>
        </w:rPr>
        <w:t>these</w:t>
      </w:r>
      <w:r w:rsidRPr="007C7FD8">
        <w:rPr>
          <w:lang w:val="en-US"/>
        </w:rPr>
        <w:t xml:space="preserve"> as an input for the output of the next time-step. </w:t>
      </w:r>
      <w:r w:rsidR="00C710FA">
        <w:rPr>
          <w:lang w:val="en-US"/>
        </w:rPr>
        <w:t>Furthermore</w:t>
      </w:r>
      <w:r w:rsidRPr="007C7FD8">
        <w:rPr>
          <w:lang w:val="en-US"/>
        </w:rPr>
        <w:t xml:space="preserve">, other </w:t>
      </w:r>
      <w:r w:rsidR="00C87468">
        <w:rPr>
          <w:lang w:val="en-US"/>
        </w:rPr>
        <w:t>attributes</w:t>
      </w:r>
      <w:r w:rsidRPr="007C7FD8">
        <w:rPr>
          <w:lang w:val="en-US"/>
        </w:rPr>
        <w:t xml:space="preserve"> can be added</w:t>
      </w:r>
      <w:r w:rsidR="000F1474">
        <w:rPr>
          <w:lang w:val="en-US"/>
        </w:rPr>
        <w:t>,</w:t>
      </w:r>
      <w:r w:rsidRPr="007C7FD8">
        <w:rPr>
          <w:lang w:val="en-US"/>
        </w:rPr>
        <w:t xml:space="preserve"> such as weather conditions. Therefore, an output would be dependent on both the past time-step(s) and </w:t>
      </w:r>
      <w:r w:rsidR="000D3E1D">
        <w:rPr>
          <w:lang w:val="en-US"/>
        </w:rPr>
        <w:t>added attributes</w:t>
      </w:r>
      <w:r w:rsidRPr="007C7FD8">
        <w:rPr>
          <w:lang w:val="en-US"/>
        </w:rPr>
        <w:t xml:space="preserve">. </w:t>
      </w:r>
      <w:r w:rsidR="00811077">
        <w:rPr>
          <w:lang w:val="en-US"/>
        </w:rPr>
        <w:t>Fig</w:t>
      </w:r>
      <w:r w:rsidR="006B782E">
        <w:rPr>
          <w:lang w:val="en-US"/>
        </w:rPr>
        <w:t>.</w:t>
      </w:r>
      <w:r w:rsidRPr="007C7FD8">
        <w:rPr>
          <w:lang w:val="en-US"/>
        </w:rPr>
        <w:t xml:space="preserve"> </w:t>
      </w:r>
      <w:r w:rsidR="005C6593">
        <w:rPr>
          <w:lang w:val="en-US"/>
        </w:rPr>
        <w:t>1</w:t>
      </w:r>
      <w:r w:rsidRPr="007C7FD8">
        <w:rPr>
          <w:lang w:val="en-US"/>
        </w:rPr>
        <w:t xml:space="preserve"> provides a diagram of an unrolled RNN.</w:t>
      </w:r>
    </w:p>
    <w:p w14:paraId="2164F76B" w14:textId="77777777" w:rsidR="009D428A" w:rsidRPr="007C7FD8" w:rsidRDefault="009D428A" w:rsidP="007C7FD8">
      <w:pPr>
        <w:rPr>
          <w:lang w:val="en-US"/>
        </w:rPr>
      </w:pPr>
    </w:p>
    <w:p w14:paraId="3AE70CED" w14:textId="08963068" w:rsidR="00C63DD2" w:rsidRPr="00C63DD2" w:rsidRDefault="5141FA7E" w:rsidP="00E65079">
      <w:pPr>
        <w:ind w:firstLine="0"/>
        <w:jc w:val="center"/>
        <w:rPr>
          <w:lang w:val="en-US"/>
        </w:rPr>
      </w:pPr>
      <w:r>
        <w:rPr>
          <w:noProof/>
        </w:rPr>
        <w:drawing>
          <wp:inline distT="0" distB="0" distL="0" distR="0" wp14:anchorId="1C66427F" wp14:editId="5F4EC11E">
            <wp:extent cx="2329200" cy="18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329200" cy="1886400"/>
                    </a:xfrm>
                    <a:prstGeom prst="rect">
                      <a:avLst/>
                    </a:prstGeom>
                  </pic:spPr>
                </pic:pic>
              </a:graphicData>
            </a:graphic>
          </wp:inline>
        </w:drawing>
      </w:r>
    </w:p>
    <w:p w14:paraId="36EE7EDD" w14:textId="6CA23C5F" w:rsidR="00FF4F76" w:rsidRPr="00D46487" w:rsidRDefault="00811077" w:rsidP="007B382C">
      <w:pPr>
        <w:ind w:firstLine="0"/>
        <w:jc w:val="left"/>
        <w:rPr>
          <w:lang w:val="en-US"/>
        </w:rPr>
      </w:pPr>
      <w:r w:rsidRPr="00811077">
        <w:rPr>
          <w:lang w:val="en-US"/>
        </w:rPr>
        <w:t>Fig</w:t>
      </w:r>
      <w:r w:rsidR="006B782E">
        <w:rPr>
          <w:lang w:val="en-US"/>
        </w:rPr>
        <w:t>.</w:t>
      </w:r>
      <w:r w:rsidRPr="00811077">
        <w:rPr>
          <w:lang w:val="en-US"/>
        </w:rPr>
        <w:t xml:space="preserve"> </w:t>
      </w:r>
      <w:r w:rsidR="005C6593">
        <w:rPr>
          <w:lang w:val="en-US"/>
        </w:rPr>
        <w:t>1</w:t>
      </w:r>
      <w:r w:rsidRPr="00811077">
        <w:rPr>
          <w:lang w:val="en-US"/>
        </w:rPr>
        <w:t>: Recurrent Neural Network Unrolled in the Time Axis</w:t>
      </w:r>
      <w:r w:rsidR="003372C8">
        <w:rPr>
          <w:lang w:val="en-US"/>
        </w:rPr>
        <w:t xml:space="preserve"> [10]</w:t>
      </w:r>
    </w:p>
    <w:p w14:paraId="7DA170ED" w14:textId="42E5FC78" w:rsidR="007B382C" w:rsidRPr="000D61D6" w:rsidRDefault="007B382C" w:rsidP="007B382C">
      <w:pPr>
        <w:ind w:firstLine="0"/>
        <w:jc w:val="left"/>
        <w:rPr>
          <w:sz w:val="21"/>
          <w:szCs w:val="21"/>
          <w:lang w:val="en-US"/>
        </w:rPr>
      </w:pPr>
    </w:p>
    <w:p w14:paraId="5EEDEC74" w14:textId="730C61BE" w:rsidR="00FF4F76" w:rsidRDefault="00FF4F76" w:rsidP="00FF4F76">
      <w:pPr>
        <w:rPr>
          <w:lang w:val="en-US"/>
        </w:rPr>
      </w:pPr>
      <w:r w:rsidRPr="00FF4F76">
        <w:rPr>
          <w:lang w:val="en-US"/>
        </w:rPr>
        <w:t>RNNs begin to perform poorly when the gap between the current time-step and the required past time-steps become too large [</w:t>
      </w:r>
      <w:r w:rsidR="00CE0184">
        <w:rPr>
          <w:lang w:val="en-US"/>
        </w:rPr>
        <w:t>9</w:t>
      </w:r>
      <w:r w:rsidRPr="00FF4F76">
        <w:rPr>
          <w:lang w:val="en-US"/>
        </w:rPr>
        <w:t xml:space="preserve">]. This is where long short-term memory (LSTM) networks become a useful addition. These networks </w:t>
      </w:r>
      <w:proofErr w:type="gramStart"/>
      <w:r w:rsidRPr="00FF4F76">
        <w:rPr>
          <w:lang w:val="en-US"/>
        </w:rPr>
        <w:t>are able to</w:t>
      </w:r>
      <w:proofErr w:type="gramEnd"/>
      <w:r>
        <w:rPr>
          <w:sz w:val="24"/>
          <w:szCs w:val="24"/>
          <w:lang w:val="en-US"/>
        </w:rPr>
        <w:t xml:space="preserve"> </w:t>
      </w:r>
      <w:r w:rsidRPr="00FF4F76">
        <w:rPr>
          <w:lang w:val="en-US"/>
        </w:rPr>
        <w:t xml:space="preserve">“remember” information for a long period of time, allowing RNNs to be able to use a large amount of previous information. LSTMs have three units: a forget gate, which decides what information should be kept or discarded; an input gate, which protects the unit from irrelevant inputs; an output gate, which exposes the contents of the memory cell at the output of the LSTM unit. The gating structure allows information from many past time steps to be obtained </w:t>
      </w:r>
      <w:proofErr w:type="gramStart"/>
      <w:r w:rsidRPr="00FF4F76">
        <w:rPr>
          <w:lang w:val="en-US"/>
        </w:rPr>
        <w:t>and also</w:t>
      </w:r>
      <w:proofErr w:type="gramEnd"/>
      <w:r w:rsidRPr="00FF4F76">
        <w:rPr>
          <w:lang w:val="en-US"/>
        </w:rPr>
        <w:t xml:space="preserve"> deals with the vanishing gradient problem [</w:t>
      </w:r>
      <w:r w:rsidR="00994715">
        <w:rPr>
          <w:lang w:val="en-US"/>
        </w:rPr>
        <w:t>10</w:t>
      </w:r>
      <w:r w:rsidRPr="00FF4F76">
        <w:rPr>
          <w:lang w:val="en-US"/>
        </w:rPr>
        <w:t>].</w:t>
      </w:r>
    </w:p>
    <w:p w14:paraId="4452E19D" w14:textId="7A57ABD8" w:rsidR="007D5FAD" w:rsidRDefault="007D5FAD" w:rsidP="007D5FAD">
      <w:pPr>
        <w:pStyle w:val="Heading2"/>
      </w:pPr>
      <w:r>
        <w:t>Convolutional Neural Network</w:t>
      </w:r>
    </w:p>
    <w:p w14:paraId="7273BEF4" w14:textId="7AEDAC65" w:rsidR="00F46D22" w:rsidRDefault="007B7314" w:rsidP="007C6471">
      <w:pPr>
        <w:rPr>
          <w:lang w:val="en-US"/>
        </w:rPr>
      </w:pPr>
      <w:r>
        <w:rPr>
          <w:lang w:val="en-US"/>
        </w:rPr>
        <w:t xml:space="preserve">CNNs </w:t>
      </w:r>
      <w:r w:rsidR="00D1160D">
        <w:rPr>
          <w:lang w:val="en-US"/>
        </w:rPr>
        <w:t>are</w:t>
      </w:r>
      <w:r w:rsidR="00945C11">
        <w:rPr>
          <w:lang w:val="en-US"/>
        </w:rPr>
        <w:t xml:space="preserve"> </w:t>
      </w:r>
      <w:r w:rsidR="001E2A28">
        <w:rPr>
          <w:lang w:val="en-US"/>
        </w:rPr>
        <w:t>generally</w:t>
      </w:r>
      <w:r>
        <w:rPr>
          <w:lang w:val="en-US"/>
        </w:rPr>
        <w:t xml:space="preserve"> </w:t>
      </w:r>
      <w:r w:rsidR="00EF1EF7">
        <w:rPr>
          <w:lang w:val="en-US"/>
        </w:rPr>
        <w:t xml:space="preserve">known for their </w:t>
      </w:r>
      <w:r w:rsidR="00E97296">
        <w:rPr>
          <w:lang w:val="en-US"/>
        </w:rPr>
        <w:t>image processing capabilities</w:t>
      </w:r>
      <w:r w:rsidR="00D874D6">
        <w:rPr>
          <w:lang w:val="en-US"/>
        </w:rPr>
        <w:t xml:space="preserve"> as a result of their ability to </w:t>
      </w:r>
      <w:r w:rsidR="008409CD">
        <w:rPr>
          <w:lang w:val="en-US"/>
        </w:rPr>
        <w:t>ca</w:t>
      </w:r>
      <w:r w:rsidR="005C2F1C">
        <w:rPr>
          <w:lang w:val="en-US"/>
        </w:rPr>
        <w:t xml:space="preserve">pture </w:t>
      </w:r>
      <w:r w:rsidR="00B7520F">
        <w:rPr>
          <w:lang w:val="en-US"/>
        </w:rPr>
        <w:t xml:space="preserve">spatial and </w:t>
      </w:r>
      <w:r w:rsidR="00CB2D67">
        <w:rPr>
          <w:lang w:val="en-US"/>
        </w:rPr>
        <w:t>temporal</w:t>
      </w:r>
      <w:r w:rsidR="00B7520F">
        <w:rPr>
          <w:lang w:val="en-US"/>
        </w:rPr>
        <w:t xml:space="preserve"> depend</w:t>
      </w:r>
      <w:r w:rsidR="00D12A27">
        <w:rPr>
          <w:lang w:val="en-US"/>
        </w:rPr>
        <w:t xml:space="preserve">encies </w:t>
      </w:r>
      <w:r w:rsidR="00EC72D3">
        <w:rPr>
          <w:lang w:val="en-US"/>
        </w:rPr>
        <w:t>through</w:t>
      </w:r>
      <w:r w:rsidR="0054757B">
        <w:rPr>
          <w:lang w:val="en-US"/>
        </w:rPr>
        <w:t xml:space="preserve"> relevant filters</w:t>
      </w:r>
      <w:r w:rsidR="00E9695D">
        <w:rPr>
          <w:lang w:val="en-US"/>
        </w:rPr>
        <w:t>.</w:t>
      </w:r>
      <w:r w:rsidR="00EC72D3">
        <w:rPr>
          <w:lang w:val="en-US"/>
        </w:rPr>
        <w:t xml:space="preserve"> </w:t>
      </w:r>
      <w:r w:rsidR="005D2EE9">
        <w:rPr>
          <w:lang w:val="en-US"/>
        </w:rPr>
        <w:t xml:space="preserve">This network </w:t>
      </w:r>
      <w:r w:rsidR="00C57CE7">
        <w:rPr>
          <w:lang w:val="en-US"/>
        </w:rPr>
        <w:t xml:space="preserve">contains two </w:t>
      </w:r>
      <w:r w:rsidR="0055217A">
        <w:rPr>
          <w:lang w:val="en-US"/>
        </w:rPr>
        <w:t xml:space="preserve">main types of layers: </w:t>
      </w:r>
      <w:r w:rsidR="00210278">
        <w:rPr>
          <w:lang w:val="en-US"/>
        </w:rPr>
        <w:t xml:space="preserve">a </w:t>
      </w:r>
      <w:r w:rsidR="0055217A">
        <w:rPr>
          <w:lang w:val="en-US"/>
        </w:rPr>
        <w:t xml:space="preserve">convolutional layer and </w:t>
      </w:r>
      <w:r w:rsidR="00210278">
        <w:rPr>
          <w:lang w:val="en-US"/>
        </w:rPr>
        <w:t xml:space="preserve">a pooling layer. </w:t>
      </w:r>
      <w:r w:rsidR="00BB04F5">
        <w:rPr>
          <w:lang w:val="en-US"/>
        </w:rPr>
        <w:t>Convolutional layers</w:t>
      </w:r>
      <w:r w:rsidR="00906EF7">
        <w:rPr>
          <w:lang w:val="en-US"/>
        </w:rPr>
        <w:t xml:space="preserve"> use filters to</w:t>
      </w:r>
      <w:r w:rsidR="00BB04F5">
        <w:rPr>
          <w:lang w:val="en-US"/>
        </w:rPr>
        <w:t xml:space="preserve"> </w:t>
      </w:r>
      <w:r w:rsidR="00FF11FA">
        <w:rPr>
          <w:lang w:val="en-US"/>
        </w:rPr>
        <w:t>transform</w:t>
      </w:r>
      <w:r w:rsidR="00D26C61">
        <w:rPr>
          <w:lang w:val="en-US"/>
        </w:rPr>
        <w:t xml:space="preserve"> the </w:t>
      </w:r>
      <w:r w:rsidR="001A3D6B">
        <w:rPr>
          <w:lang w:val="en-US"/>
        </w:rPr>
        <w:t xml:space="preserve">input data </w:t>
      </w:r>
      <w:r w:rsidR="00906EF7">
        <w:rPr>
          <w:lang w:val="en-US"/>
        </w:rPr>
        <w:t>in</w:t>
      </w:r>
      <w:r w:rsidR="009922EF">
        <w:rPr>
          <w:lang w:val="en-US"/>
        </w:rPr>
        <w:t>to</w:t>
      </w:r>
      <w:r w:rsidR="000C4C09">
        <w:rPr>
          <w:lang w:val="en-US"/>
        </w:rPr>
        <w:t xml:space="preserve"> </w:t>
      </w:r>
      <w:r w:rsidR="00F2600B">
        <w:rPr>
          <w:lang w:val="en-US"/>
        </w:rPr>
        <w:t xml:space="preserve">a </w:t>
      </w:r>
      <w:r w:rsidR="007C7ACA">
        <w:rPr>
          <w:lang w:val="en-US"/>
        </w:rPr>
        <w:t>specific</w:t>
      </w:r>
      <w:r w:rsidR="000C4C09">
        <w:rPr>
          <w:lang w:val="en-US"/>
        </w:rPr>
        <w:t xml:space="preserve"> kind of information</w:t>
      </w:r>
      <w:r w:rsidR="007C7ACA">
        <w:rPr>
          <w:lang w:val="en-US"/>
        </w:rPr>
        <w:t>,</w:t>
      </w:r>
      <w:r w:rsidR="000C4C09">
        <w:rPr>
          <w:lang w:val="en-US"/>
        </w:rPr>
        <w:t xml:space="preserve"> such as the edge of an image</w:t>
      </w:r>
      <w:r w:rsidR="008372EE">
        <w:rPr>
          <w:lang w:val="en-US"/>
        </w:rPr>
        <w:t xml:space="preserve"> [10]</w:t>
      </w:r>
      <w:r w:rsidR="000C4C09">
        <w:rPr>
          <w:lang w:val="en-US"/>
        </w:rPr>
        <w:t>.</w:t>
      </w:r>
      <w:r w:rsidR="00986424">
        <w:rPr>
          <w:lang w:val="en-US"/>
        </w:rPr>
        <w:t xml:space="preserve"> </w:t>
      </w:r>
      <w:r w:rsidR="006C6516">
        <w:rPr>
          <w:lang w:val="en-US"/>
        </w:rPr>
        <w:t>Pooling layers</w:t>
      </w:r>
      <w:r w:rsidR="00C0565A">
        <w:rPr>
          <w:lang w:val="en-US"/>
        </w:rPr>
        <w:t xml:space="preserve"> reduce </w:t>
      </w:r>
      <w:r w:rsidR="00537CE9">
        <w:rPr>
          <w:lang w:val="en-US"/>
        </w:rPr>
        <w:t xml:space="preserve">the </w:t>
      </w:r>
      <w:r w:rsidR="003912B2">
        <w:rPr>
          <w:lang w:val="en-US"/>
        </w:rPr>
        <w:t xml:space="preserve">data </w:t>
      </w:r>
      <w:r w:rsidR="00E02C8F">
        <w:rPr>
          <w:lang w:val="en-US"/>
        </w:rPr>
        <w:t>spatial</w:t>
      </w:r>
      <w:r w:rsidR="006E54A6">
        <w:rPr>
          <w:lang w:val="en-US"/>
        </w:rPr>
        <w:t>ly</w:t>
      </w:r>
      <w:r w:rsidR="007C6471">
        <w:rPr>
          <w:lang w:val="en-US"/>
        </w:rPr>
        <w:t xml:space="preserve"> by using max pooling </w:t>
      </w:r>
      <w:r w:rsidR="004267A4">
        <w:rPr>
          <w:lang w:val="en-US"/>
        </w:rPr>
        <w:t xml:space="preserve">to extract the </w:t>
      </w:r>
      <w:r w:rsidR="001D4CDB">
        <w:rPr>
          <w:lang w:val="en-US"/>
        </w:rPr>
        <w:t>largest</w:t>
      </w:r>
      <w:r w:rsidR="0007768C">
        <w:rPr>
          <w:lang w:val="en-US"/>
        </w:rPr>
        <w:t xml:space="preserve"> number </w:t>
      </w:r>
      <w:r w:rsidR="00A00645">
        <w:rPr>
          <w:lang w:val="en-US"/>
        </w:rPr>
        <w:t>within a fil</w:t>
      </w:r>
      <w:r w:rsidR="00B0614D">
        <w:rPr>
          <w:lang w:val="en-US"/>
        </w:rPr>
        <w:t>t</w:t>
      </w:r>
      <w:r w:rsidR="00A00645">
        <w:rPr>
          <w:lang w:val="en-US"/>
        </w:rPr>
        <w:t>er</w:t>
      </w:r>
      <w:r w:rsidR="001D4CDB">
        <w:rPr>
          <w:lang w:val="en-US"/>
        </w:rPr>
        <w:t xml:space="preserve"> </w:t>
      </w:r>
      <w:r w:rsidR="007C6471">
        <w:rPr>
          <w:lang w:val="en-US"/>
        </w:rPr>
        <w:t xml:space="preserve">which </w:t>
      </w:r>
      <w:r w:rsidR="00F46D22">
        <w:rPr>
          <w:lang w:val="en-US"/>
        </w:rPr>
        <w:t>helps to control overfitting</w:t>
      </w:r>
      <w:r w:rsidR="00C05E0D">
        <w:rPr>
          <w:lang w:val="en-US"/>
        </w:rPr>
        <w:t>.</w:t>
      </w:r>
    </w:p>
    <w:p w14:paraId="5E06C7CC" w14:textId="66E175DE" w:rsidR="00FF66F2" w:rsidRDefault="00F46D22" w:rsidP="00F46D22">
      <w:pPr>
        <w:pStyle w:val="Heading2"/>
      </w:pPr>
      <w:r>
        <w:t xml:space="preserve"> </w:t>
      </w:r>
      <w:r w:rsidR="00E80596">
        <w:t>Performance Measures</w:t>
      </w:r>
    </w:p>
    <w:p w14:paraId="62EF6EDA" w14:textId="77777777" w:rsidR="00A1169D" w:rsidRPr="00A1169D" w:rsidRDefault="00A1169D" w:rsidP="00A1169D">
      <w:pPr>
        <w:rPr>
          <w:lang w:val="en-US"/>
        </w:rPr>
      </w:pPr>
      <w:r w:rsidRPr="00A1169D">
        <w:rPr>
          <w:lang w:val="en-US"/>
        </w:rPr>
        <w:t xml:space="preserve">For both the performance measures applied, the variables are the same: </w:t>
      </w:r>
      <m:oMath>
        <m:r>
          <w:rPr>
            <w:rFonts w:ascii="Cambria Math" w:hAnsi="Cambria Math"/>
            <w:lang w:val="en-US"/>
          </w:rPr>
          <m:t>n</m:t>
        </m:r>
      </m:oMath>
      <w:r w:rsidRPr="00A1169D">
        <w:rPr>
          <w:lang w:val="en-US"/>
        </w:rPr>
        <w:t xml:space="preserve"> is the number of observations, </w:t>
      </w:r>
      <m:oMath>
        <m:sSub>
          <m:sSubPr>
            <m:ctrlPr>
              <w:ins w:id="0" w:author="Matthew Vandewiel" w:date="2020-12-02T14:16:00Z">
                <w:rPr>
                  <w:rFonts w:ascii="Cambria Math" w:hAnsi="Cambria Math"/>
                  <w:lang w:val="en-US"/>
                </w:rPr>
              </w:ins>
            </m:ctrlPr>
          </m:sSubPr>
          <m:e>
            <m:r>
              <w:rPr>
                <w:rFonts w:ascii="Cambria Math" w:hAnsi="Cambria Math"/>
                <w:lang w:val="en-US"/>
              </w:rPr>
              <m:t>y</m:t>
            </m:r>
          </m:e>
          <m:sub>
            <m:r>
              <w:rPr>
                <w:rFonts w:ascii="Cambria Math" w:hAnsi="Cambria Math"/>
                <w:lang w:val="en-US"/>
              </w:rPr>
              <m:t>i</m:t>
            </m:r>
          </m:sub>
        </m:sSub>
      </m:oMath>
      <w:r w:rsidRPr="00A1169D">
        <w:rPr>
          <w:lang w:val="en-US"/>
        </w:rPr>
        <w:t xml:space="preserve"> is the actual energy consumption, and </w:t>
      </w:r>
      <m:oMath>
        <m:sSub>
          <m:sSubPr>
            <m:ctrlPr>
              <w:ins w:id="1" w:author="Matthew Vandewiel" w:date="2020-12-02T14:16:00Z">
                <w:rPr>
                  <w:rFonts w:ascii="Cambria Math" w:hAnsi="Cambria Math"/>
                  <w:lang w:val="en-US"/>
                </w:rPr>
              </w:ins>
            </m:ctrlPr>
          </m:sSubPr>
          <m:e>
            <m:r>
              <m:rPr>
                <m:sty m:val="p"/>
              </m:rPr>
              <w:rPr>
                <w:rFonts w:ascii="Cambria Math" w:hAnsi="Cambria Math"/>
                <w:lang w:val="en-US"/>
              </w:rPr>
              <m:t>ŷ</m:t>
            </m:r>
          </m:e>
          <m:sub>
            <m:r>
              <w:rPr>
                <w:rFonts w:ascii="Cambria Math" w:hAnsi="Cambria Math"/>
                <w:lang w:val="en-US"/>
              </w:rPr>
              <m:t>i</m:t>
            </m:r>
          </m:sub>
        </m:sSub>
      </m:oMath>
      <w:r w:rsidRPr="00A1169D">
        <w:rPr>
          <w:lang w:val="en-US"/>
        </w:rPr>
        <w:t xml:space="preserve"> is the predicted energy consumption.</w:t>
      </w:r>
    </w:p>
    <w:p w14:paraId="44996B20" w14:textId="010CC379" w:rsidR="00A1169D" w:rsidRDefault="00A1169D" w:rsidP="00A1169D">
      <w:pPr>
        <w:rPr>
          <w:lang w:val="en-US"/>
        </w:rPr>
      </w:pPr>
      <w:r w:rsidRPr="00A1169D">
        <w:rPr>
          <w:i/>
          <w:iCs/>
          <w:lang w:val="en-US"/>
        </w:rPr>
        <w:t>1) Mean Absolute Percentage Error:</w:t>
      </w:r>
      <w:r w:rsidRPr="00A1169D">
        <w:rPr>
          <w:lang w:val="en-US"/>
        </w:rPr>
        <w:t xml:space="preserve"> Mean absolute percentage error (MAPE) is a percentage error where the </w:t>
      </w:r>
      <w:r w:rsidRPr="00A1169D">
        <w:rPr>
          <w:lang w:val="en-US"/>
        </w:rPr>
        <w:t xml:space="preserve">average of the absolute differences between predicted and actual values divided by the actual value is taken, and multiplied by 100, resulting in a percentage of error. The formula for the MAPE is as follows: </w:t>
      </w:r>
    </w:p>
    <w:p w14:paraId="7EB8E9ED" w14:textId="2804BFA8" w:rsidR="00332A15" w:rsidRPr="00A344FD" w:rsidRDefault="000D61D6" w:rsidP="00A1169D">
      <w:pPr>
        <w:rPr>
          <w:sz w:val="16"/>
          <w:szCs w:val="18"/>
          <w:lang w:val="en-US"/>
        </w:rPr>
      </w:pPr>
      <w:r w:rsidRPr="00970FA4">
        <w:rPr>
          <w:noProof/>
          <w:lang w:val="en-US"/>
        </w:rPr>
        <mc:AlternateContent>
          <mc:Choice Requires="wps">
            <w:drawing>
              <wp:anchor distT="45720" distB="45720" distL="114300" distR="114300" simplePos="0" relativeHeight="251660289" behindDoc="0" locked="0" layoutInCell="1" allowOverlap="1" wp14:anchorId="62B2453E" wp14:editId="132ED19A">
                <wp:simplePos x="0" y="0"/>
                <wp:positionH relativeFrom="column">
                  <wp:posOffset>2744470</wp:posOffset>
                </wp:positionH>
                <wp:positionV relativeFrom="paragraph">
                  <wp:posOffset>192617</wp:posOffset>
                </wp:positionV>
                <wp:extent cx="571500" cy="14046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4620"/>
                        </a:xfrm>
                        <a:prstGeom prst="rect">
                          <a:avLst/>
                        </a:prstGeom>
                        <a:solidFill>
                          <a:srgbClr val="FFFFFF"/>
                        </a:solidFill>
                        <a:ln w="9525">
                          <a:noFill/>
                          <a:miter lim="800000"/>
                          <a:headEnd/>
                          <a:tailEnd/>
                        </a:ln>
                      </wps:spPr>
                      <wps:txbx>
                        <w:txbxContent>
                          <w:p w14:paraId="367EDFCB" w14:textId="6A8A05BC" w:rsidR="00E31AC8" w:rsidRDefault="00E31AC8" w:rsidP="00F6009B">
                            <w:pPr>
                              <w:jc w:val="right"/>
                            </w:pPr>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B2453E" id="Text Box 5" o:spid="_x0000_s1027" type="#_x0000_t202" style="position:absolute;left:0;text-align:left;margin-left:216.1pt;margin-top:15.15pt;width:45pt;height:110.6pt;z-index:25166028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" stroked="f">
                <v:textbox style="mso-fit-shape-to-text:t">
                  <w:txbxContent>
                    <w:p w14:paraId="367EDFCB" w14:textId="6A8A05BC" w:rsidR="00E31AC8" w:rsidRDefault="00E31AC8" w:rsidP="00F6009B">
                      <w:pPr>
                        <w:jc w:val="right"/>
                      </w:pPr>
                      <w:r>
                        <w:t>(1)</w:t>
                      </w:r>
                    </w:p>
                  </w:txbxContent>
                </v:textbox>
              </v:shape>
            </w:pict>
          </mc:Fallback>
        </mc:AlternateContent>
      </w:r>
    </w:p>
    <w:p w14:paraId="4CAF885C" w14:textId="77777777" w:rsidR="00A1169D" w:rsidRPr="006301FB" w:rsidRDefault="00A1169D" w:rsidP="00B65FDA">
      <w:pPr>
        <w:ind w:firstLine="0"/>
        <w:rPr>
          <w:lang w:val="en-US"/>
        </w:rPr>
      </w:pPr>
      <m:oMathPara>
        <m:oMath>
          <m:r>
            <w:rPr>
              <w:rFonts w:ascii="Cambria Math" w:hAnsi="Cambria Math"/>
              <w:lang w:val="en-US"/>
            </w:rPr>
            <m:t>MAPE</m:t>
          </m:r>
          <m:d>
            <m:dPr>
              <m:ctrlPr>
                <w:ins w:id="2" w:author="Matthew Vandewiel" w:date="2020-12-02T14:16:00Z">
                  <w:rPr>
                    <w:rFonts w:ascii="Cambria Math" w:hAnsi="Cambria Math"/>
                    <w:lang w:val="en-US"/>
                  </w:rPr>
                </w:ins>
              </m:ctrlPr>
            </m:dPr>
            <m:e>
              <m:r>
                <m:rPr>
                  <m:sty m:val="p"/>
                </m:rPr>
                <w:rPr>
                  <w:rFonts w:ascii="Cambria Math" w:hAnsi="Cambria Math"/>
                  <w:lang w:val="en-US"/>
                </w:rPr>
                <m:t>%</m:t>
              </m:r>
            </m:e>
          </m:d>
          <m:r>
            <m:rPr>
              <m:sty m:val="p"/>
            </m:rPr>
            <w:rPr>
              <w:rFonts w:ascii="Cambria Math" w:hAnsi="Cambria Math"/>
              <w:lang w:val="en-US"/>
            </w:rPr>
            <m:t>=</m:t>
          </m:r>
          <m:f>
            <m:fPr>
              <m:ctrlPr>
                <w:ins w:id="3" w:author="Matthew Vandewiel" w:date="2020-12-02T14:16:00Z">
                  <w:rPr>
                    <w:rFonts w:ascii="Cambria Math" w:hAnsi="Cambria Math"/>
                    <w:lang w:val="en-US"/>
                  </w:rPr>
                </w:ins>
              </m:ctrlPr>
            </m:fPr>
            <m:num>
              <m:r>
                <m:rPr>
                  <m:sty m:val="p"/>
                </m:rPr>
                <w:rPr>
                  <w:rFonts w:ascii="Cambria Math" w:hAnsi="Cambria Math"/>
                  <w:lang w:val="en-US"/>
                </w:rPr>
                <m:t>1</m:t>
              </m:r>
            </m:num>
            <m:den>
              <m:r>
                <w:rPr>
                  <w:rFonts w:ascii="Cambria Math" w:hAnsi="Cambria Math"/>
                  <w:lang w:val="en-US"/>
                </w:rPr>
                <m:t>n</m:t>
              </m:r>
            </m:den>
          </m:f>
          <m:nary>
            <m:naryPr>
              <m:chr m:val="∑"/>
              <m:limLoc m:val="undOvr"/>
              <m:ctrlPr>
                <w:ins w:id="4" w:author="Matthew Vandewiel" w:date="2020-12-02T14:16:00Z">
                  <w:rPr>
                    <w:rFonts w:ascii="Cambria Math" w:hAnsi="Cambria Math"/>
                    <w:lang w:val="en-US"/>
                  </w:rPr>
                </w:ins>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d>
                <m:dPr>
                  <m:begChr m:val="|"/>
                  <m:endChr m:val="|"/>
                  <m:ctrlPr>
                    <w:ins w:id="5" w:author="Matthew Vandewiel" w:date="2020-12-02T14:16:00Z">
                      <w:rPr>
                        <w:rFonts w:ascii="Cambria Math" w:hAnsi="Cambria Math"/>
                        <w:lang w:val="en-US"/>
                      </w:rPr>
                    </w:ins>
                  </m:ctrlPr>
                </m:dPr>
                <m:e>
                  <m:f>
                    <m:fPr>
                      <m:ctrlPr>
                        <w:ins w:id="6" w:author="Matthew Vandewiel" w:date="2020-12-02T14:16:00Z">
                          <w:rPr>
                            <w:rFonts w:ascii="Cambria Math" w:hAnsi="Cambria Math"/>
                            <w:lang w:val="en-US"/>
                          </w:rPr>
                        </w:ins>
                      </m:ctrlPr>
                    </m:fPr>
                    <m:num>
                      <m:sSub>
                        <m:sSubPr>
                          <m:ctrlPr>
                            <w:ins w:id="7" w:author="Matthew Vandewiel" w:date="2020-12-02T14:16:00Z">
                              <w:rPr>
                                <w:rFonts w:ascii="Cambria Math" w:hAnsi="Cambria Math"/>
                                <w:lang w:val="en-US"/>
                              </w:rPr>
                            </w:ins>
                          </m:ctrlPr>
                        </m:sSubPr>
                        <m:e>
                          <m: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ins w:id="8" w:author="Matthew Vandewiel" w:date="2020-12-02T14:16:00Z">
                              <w:rPr>
                                <w:rFonts w:ascii="Cambria Math" w:hAnsi="Cambria Math"/>
                                <w:lang w:val="en-US"/>
                              </w:rPr>
                            </w:ins>
                          </m:ctrlPr>
                        </m:sSubPr>
                        <m:e>
                          <m:r>
                            <m:rPr>
                              <m:sty m:val="p"/>
                            </m:rPr>
                            <w:rPr>
                              <w:rFonts w:ascii="Cambria Math" w:hAnsi="Cambria Math"/>
                              <w:lang w:val="en-US"/>
                            </w:rPr>
                            <m:t>ŷ</m:t>
                          </m:r>
                        </m:e>
                        <m:sub>
                          <m:r>
                            <w:rPr>
                              <w:rFonts w:ascii="Cambria Math" w:hAnsi="Cambria Math"/>
                              <w:lang w:val="en-US"/>
                            </w:rPr>
                            <m:t>i</m:t>
                          </m:r>
                        </m:sub>
                      </m:sSub>
                    </m:num>
                    <m:den>
                      <m:sSub>
                        <m:sSubPr>
                          <m:ctrlPr>
                            <w:ins w:id="9" w:author="Matthew Vandewiel" w:date="2020-12-02T14:16:00Z">
                              <w:rPr>
                                <w:rFonts w:ascii="Cambria Math" w:hAnsi="Cambria Math"/>
                                <w:lang w:val="en-US"/>
                              </w:rPr>
                            </w:ins>
                          </m:ctrlPr>
                        </m:sSubPr>
                        <m:e>
                          <m:r>
                            <w:rPr>
                              <w:rFonts w:ascii="Cambria Math" w:hAnsi="Cambria Math"/>
                              <w:lang w:val="en-US"/>
                            </w:rPr>
                            <m:t>y</m:t>
                          </m:r>
                        </m:e>
                        <m:sub>
                          <m:r>
                            <w:rPr>
                              <w:rFonts w:ascii="Cambria Math" w:hAnsi="Cambria Math"/>
                              <w:lang w:val="en-US"/>
                            </w:rPr>
                            <m:t>i</m:t>
                          </m:r>
                        </m:sub>
                      </m:sSub>
                    </m:den>
                  </m:f>
                </m:e>
              </m:d>
            </m:e>
          </m:nary>
          <m:r>
            <m:rPr>
              <m:sty m:val="p"/>
            </m:rPr>
            <w:rPr>
              <w:rFonts w:ascii="Cambria Math" w:hAnsi="Cambria Math"/>
              <w:lang w:val="en-US"/>
            </w:rPr>
            <m:t>*100</m:t>
          </m:r>
        </m:oMath>
      </m:oMathPara>
    </w:p>
    <w:p w14:paraId="7B579797" w14:textId="0026F3BE" w:rsidR="00E80596" w:rsidRPr="00A344FD" w:rsidRDefault="00E80596" w:rsidP="00E80596">
      <w:pPr>
        <w:rPr>
          <w:sz w:val="16"/>
          <w:szCs w:val="18"/>
          <w:lang w:val="en-US"/>
        </w:rPr>
      </w:pPr>
    </w:p>
    <w:p w14:paraId="24013786" w14:textId="2D28F378" w:rsidR="00B01778" w:rsidRDefault="00B01778" w:rsidP="00B01778">
      <w:pPr>
        <w:rPr>
          <w:lang w:val="en-US"/>
        </w:rPr>
      </w:pPr>
      <w:r w:rsidRPr="00B01778">
        <w:rPr>
          <w:i/>
          <w:iCs/>
          <w:lang w:val="en-US"/>
        </w:rPr>
        <w:t xml:space="preserve">2) Root Mean Square Error: </w:t>
      </w:r>
      <w:r w:rsidRPr="00B01778">
        <w:rPr>
          <w:lang w:val="en-US"/>
        </w:rPr>
        <w:t>Root mean square error (RMSE) is a scale-</w:t>
      </w:r>
      <w:r w:rsidR="005A6EFA" w:rsidRPr="00B01778">
        <w:rPr>
          <w:lang w:val="en-US"/>
        </w:rPr>
        <w:t>dependent</w:t>
      </w:r>
      <w:r w:rsidRPr="00B01778">
        <w:rPr>
          <w:lang w:val="en-US"/>
        </w:rPr>
        <w:t xml:space="preserve"> error that involves rooting the average of the squared difference between predicted and actual values, resulting in a numerical value. The formula for the RMSE is as follows:</w:t>
      </w:r>
    </w:p>
    <w:p w14:paraId="1DE33257" w14:textId="17111A43" w:rsidR="00A344FD" w:rsidRPr="00A344FD" w:rsidRDefault="00A344FD" w:rsidP="00B01778">
      <w:pPr>
        <w:rPr>
          <w:sz w:val="16"/>
          <w:szCs w:val="18"/>
          <w:lang w:val="en-US"/>
        </w:rPr>
      </w:pPr>
      <w:r w:rsidRPr="00970FA4">
        <w:rPr>
          <w:noProof/>
          <w:lang w:val="en-US"/>
        </w:rPr>
        <mc:AlternateContent>
          <mc:Choice Requires="wps">
            <w:drawing>
              <wp:anchor distT="45720" distB="45720" distL="114300" distR="114300" simplePos="0" relativeHeight="251658240" behindDoc="0" locked="0" layoutInCell="1" allowOverlap="1" wp14:anchorId="33B60AAC" wp14:editId="1688C623">
                <wp:simplePos x="0" y="0"/>
                <wp:positionH relativeFrom="column">
                  <wp:posOffset>2736850</wp:posOffset>
                </wp:positionH>
                <wp:positionV relativeFrom="paragraph">
                  <wp:posOffset>300143</wp:posOffset>
                </wp:positionV>
                <wp:extent cx="571500"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4620"/>
                        </a:xfrm>
                        <a:prstGeom prst="rect">
                          <a:avLst/>
                        </a:prstGeom>
                        <a:solidFill>
                          <a:srgbClr val="FFFFFF"/>
                        </a:solidFill>
                        <a:ln w="9525">
                          <a:noFill/>
                          <a:miter lim="800000"/>
                          <a:headEnd/>
                          <a:tailEnd/>
                        </a:ln>
                      </wps:spPr>
                      <wps:txbx>
                        <w:txbxContent>
                          <w:p w14:paraId="130C0DD7" w14:textId="77777777" w:rsidR="00150721" w:rsidRDefault="00150721" w:rsidP="00B0741C">
                            <w:pPr>
                              <w:jc w:val="right"/>
                            </w:pPr>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B60AAC" id="_x0000_s1028" type="#_x0000_t202" style="position:absolute;left:0;text-align:left;margin-left:215.5pt;margin-top:23.65pt;width:4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" stroked="f">
                <v:textbox style="mso-fit-shape-to-text:t">
                  <w:txbxContent>
                    <w:p w14:paraId="130C0DD7" w14:textId="77777777" w:rsidR="00150721" w:rsidRDefault="00150721" w:rsidP="00B0741C">
                      <w:pPr>
                        <w:jc w:val="right"/>
                      </w:pPr>
                      <w:r>
                        <w:t>(2)</w:t>
                      </w:r>
                    </w:p>
                  </w:txbxContent>
                </v:textbox>
              </v:shape>
            </w:pict>
          </mc:Fallback>
        </mc:AlternateContent>
      </w:r>
    </w:p>
    <w:p w14:paraId="5DBBC720" w14:textId="77777777" w:rsidR="00B01778" w:rsidRPr="00B01778" w:rsidRDefault="00B01778" w:rsidP="00B65FDA">
      <w:pPr>
        <w:ind w:firstLine="0"/>
        <w:rPr>
          <w:lang w:val="en-US"/>
        </w:rPr>
      </w:pPr>
      <m:oMathPara>
        <m:oMath>
          <m:r>
            <w:rPr>
              <w:rFonts w:ascii="Cambria Math" w:hAnsi="Cambria Math"/>
              <w:lang w:val="en-US"/>
            </w:rPr>
            <m:t>RMSE</m:t>
          </m:r>
          <m:r>
            <m:rPr>
              <m:sty m:val="p"/>
            </m:rPr>
            <w:rPr>
              <w:rFonts w:ascii="Cambria Math" w:hAnsi="Cambria Math"/>
              <w:lang w:val="en-US"/>
            </w:rPr>
            <m:t>=</m:t>
          </m:r>
          <m:rad>
            <m:radPr>
              <m:degHide m:val="1"/>
              <m:ctrlPr>
                <w:ins w:id="10" w:author="Matthew Vandewiel" w:date="2020-12-02T14:16:00Z">
                  <w:rPr>
                    <w:rFonts w:ascii="Cambria Math" w:hAnsi="Cambria Math"/>
                    <w:lang w:val="en-US"/>
                  </w:rPr>
                </w:ins>
              </m:ctrlPr>
            </m:radPr>
            <m:deg/>
            <m:e>
              <m:f>
                <m:fPr>
                  <m:ctrlPr>
                    <w:ins w:id="11" w:author="Matthew Vandewiel" w:date="2020-12-02T14:16:00Z">
                      <w:rPr>
                        <w:rFonts w:ascii="Cambria Math" w:hAnsi="Cambria Math"/>
                        <w:lang w:val="en-US"/>
                      </w:rPr>
                    </w:ins>
                  </m:ctrlPr>
                </m:fPr>
                <m:num>
                  <m:r>
                    <m:rPr>
                      <m:sty m:val="p"/>
                    </m:rPr>
                    <w:rPr>
                      <w:rFonts w:ascii="Cambria Math" w:hAnsi="Cambria Math"/>
                      <w:lang w:val="en-US"/>
                    </w:rPr>
                    <m:t>1</m:t>
                  </m:r>
                </m:num>
                <m:den>
                  <m:r>
                    <w:rPr>
                      <w:rFonts w:ascii="Cambria Math" w:hAnsi="Cambria Math"/>
                      <w:lang w:val="en-US"/>
                    </w:rPr>
                    <m:t>n</m:t>
                  </m:r>
                </m:den>
              </m:f>
              <m:nary>
                <m:naryPr>
                  <m:chr m:val="∑"/>
                  <m:limLoc m:val="undOvr"/>
                  <m:ctrlPr>
                    <w:ins w:id="12" w:author="Matthew Vandewiel" w:date="2020-12-02T14:16:00Z">
                      <w:rPr>
                        <w:rFonts w:ascii="Cambria Math" w:hAnsi="Cambria Math"/>
                        <w:lang w:val="en-US"/>
                      </w:rPr>
                    </w:ins>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sSup>
                    <m:sSupPr>
                      <m:ctrlPr>
                        <w:ins w:id="13" w:author="Matthew Vandewiel" w:date="2020-12-02T14:16:00Z">
                          <w:rPr>
                            <w:rFonts w:ascii="Cambria Math" w:hAnsi="Cambria Math"/>
                            <w:lang w:val="en-US"/>
                          </w:rPr>
                        </w:ins>
                      </m:ctrlPr>
                    </m:sSupPr>
                    <m:e>
                      <m:d>
                        <m:dPr>
                          <m:ctrlPr>
                            <w:ins w:id="14" w:author="Matthew Vandewiel" w:date="2020-12-02T14:16:00Z">
                              <w:rPr>
                                <w:rFonts w:ascii="Cambria Math" w:hAnsi="Cambria Math"/>
                                <w:lang w:val="en-US"/>
                              </w:rPr>
                            </w:ins>
                          </m:ctrlPr>
                        </m:dPr>
                        <m:e>
                          <m:sSub>
                            <m:sSubPr>
                              <m:ctrlPr>
                                <w:ins w:id="15" w:author="Matthew Vandewiel" w:date="2020-12-02T14:16:00Z">
                                  <w:rPr>
                                    <w:rFonts w:ascii="Cambria Math" w:hAnsi="Cambria Math"/>
                                    <w:lang w:val="en-US"/>
                                  </w:rPr>
                                </w:ins>
                              </m:ctrlPr>
                            </m:sSubPr>
                            <m:e>
                              <m: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ins w:id="16" w:author="Matthew Vandewiel" w:date="2020-12-02T14:16:00Z">
                                  <w:rPr>
                                    <w:rFonts w:ascii="Cambria Math" w:hAnsi="Cambria Math"/>
                                    <w:lang w:val="en-US"/>
                                  </w:rPr>
                                </w:ins>
                              </m:ctrlPr>
                            </m:sSubPr>
                            <m:e>
                              <m:r>
                                <m:rPr>
                                  <m:sty m:val="p"/>
                                </m:rPr>
                                <w:rPr>
                                  <w:rFonts w:ascii="Cambria Math" w:hAnsi="Cambria Math"/>
                                  <w:lang w:val="en-US"/>
                                </w:rPr>
                                <m:t>ŷ</m:t>
                              </m:r>
                            </m:e>
                            <m:sub>
                              <m:r>
                                <w:rPr>
                                  <w:rFonts w:ascii="Cambria Math" w:hAnsi="Cambria Math"/>
                                  <w:lang w:val="en-US"/>
                                </w:rPr>
                                <m:t>i</m:t>
                              </m:r>
                            </m:sub>
                          </m:sSub>
                        </m:e>
                      </m:d>
                    </m:e>
                    <m:sup>
                      <m:r>
                        <m:rPr>
                          <m:sty m:val="p"/>
                        </m:rPr>
                        <w:rPr>
                          <w:rFonts w:ascii="Cambria Math" w:hAnsi="Cambria Math"/>
                          <w:lang w:val="en-US"/>
                        </w:rPr>
                        <m:t>2</m:t>
                      </m:r>
                    </m:sup>
                  </m:sSup>
                </m:e>
              </m:nary>
            </m:e>
          </m:rad>
        </m:oMath>
      </m:oMathPara>
    </w:p>
    <w:p w14:paraId="1CBC3584" w14:textId="131D186A" w:rsidR="001109B9" w:rsidRPr="00486CBC" w:rsidRDefault="001109B9" w:rsidP="001109B9">
      <w:pPr>
        <w:rPr>
          <w:i/>
          <w:iCs/>
          <w:sz w:val="10"/>
          <w:szCs w:val="10"/>
          <w:lang w:val="en-US"/>
        </w:rPr>
      </w:pPr>
    </w:p>
    <w:p w14:paraId="40551BD0" w14:textId="4E39D3B4" w:rsidR="00284504" w:rsidRPr="00E2474D" w:rsidRDefault="00C9668B" w:rsidP="00D3388B">
      <w:pPr>
        <w:pStyle w:val="Heading1"/>
        <w:numPr>
          <w:ilvl w:val="0"/>
          <w:numId w:val="5"/>
        </w:numPr>
      </w:pPr>
      <w:r>
        <w:t>Related Works</w:t>
      </w:r>
      <w:r w:rsidR="00150721" w:rsidRPr="00150721">
        <w:rPr>
          <w:noProof/>
        </w:rPr>
        <w:t xml:space="preserve"> </w:t>
      </w:r>
    </w:p>
    <w:p w14:paraId="1C69EC0D" w14:textId="3E7E2BAC" w:rsidR="00671D43" w:rsidRPr="00671D43" w:rsidRDefault="00671D43" w:rsidP="00671D43">
      <w:pPr>
        <w:rPr>
          <w:lang w:val="en-US"/>
        </w:rPr>
      </w:pPr>
      <w:r w:rsidRPr="00671D43">
        <w:rPr>
          <w:lang w:val="en-US"/>
        </w:rPr>
        <w:t>There have been many studies relating to energy consumption and how to predict it in the future. Two main approaches exist: physical modeling and data-driven modeling [</w:t>
      </w:r>
      <w:r w:rsidR="00994715">
        <w:rPr>
          <w:lang w:val="en-US"/>
        </w:rPr>
        <w:t>4</w:t>
      </w:r>
      <w:r w:rsidRPr="00671D43">
        <w:rPr>
          <w:lang w:val="en-US"/>
        </w:rPr>
        <w:t xml:space="preserve">]. In each of these approaches, </w:t>
      </w:r>
      <w:r w:rsidR="000C5293">
        <w:rPr>
          <w:lang w:val="en-US"/>
        </w:rPr>
        <w:t>studies look at different techniques</w:t>
      </w:r>
      <w:r w:rsidR="00E8062D">
        <w:rPr>
          <w:lang w:val="en-US"/>
        </w:rPr>
        <w:t xml:space="preserve"> </w:t>
      </w:r>
      <w:r w:rsidR="003D47CB">
        <w:rPr>
          <w:lang w:val="en-US"/>
        </w:rPr>
        <w:t>to adjust</w:t>
      </w:r>
      <w:r w:rsidR="003853FF">
        <w:rPr>
          <w:lang w:val="en-US"/>
        </w:rPr>
        <w:t xml:space="preserve"> </w:t>
      </w:r>
      <w:r w:rsidR="00ED58C0">
        <w:rPr>
          <w:lang w:val="en-US"/>
        </w:rPr>
        <w:t>both</w:t>
      </w:r>
      <w:r w:rsidR="003D47CB">
        <w:rPr>
          <w:lang w:val="en-US"/>
        </w:rPr>
        <w:t xml:space="preserve"> data and algorithm</w:t>
      </w:r>
      <w:r w:rsidR="00ED58C0">
        <w:rPr>
          <w:lang w:val="en-US"/>
        </w:rPr>
        <w:t>s</w:t>
      </w:r>
      <w:r w:rsidR="003D47CB">
        <w:rPr>
          <w:lang w:val="en-US"/>
        </w:rPr>
        <w:t xml:space="preserve"> for the goal of providing </w:t>
      </w:r>
      <w:r w:rsidR="00405B21">
        <w:rPr>
          <w:lang w:val="en-US"/>
        </w:rPr>
        <w:t>an accur</w:t>
      </w:r>
      <w:r w:rsidR="002C1769">
        <w:rPr>
          <w:lang w:val="en-US"/>
        </w:rPr>
        <w:t>ate model.</w:t>
      </w:r>
    </w:p>
    <w:p w14:paraId="253108D1" w14:textId="7F3BC034" w:rsidR="001D000D" w:rsidRDefault="001D000D" w:rsidP="001D000D">
      <w:pPr>
        <w:rPr>
          <w:lang w:val="en-US"/>
        </w:rPr>
      </w:pPr>
      <w:r w:rsidRPr="001D000D">
        <w:rPr>
          <w:lang w:val="en-US"/>
        </w:rPr>
        <w:t>Physical modeling, also known as engineering methods, relies on physical principles for detailed energy modeling and analysis [</w:t>
      </w:r>
      <w:r w:rsidR="00CA483D">
        <w:rPr>
          <w:lang w:val="en-US"/>
        </w:rPr>
        <w:t>4, 11</w:t>
      </w:r>
      <w:r w:rsidRPr="001D000D">
        <w:rPr>
          <w:lang w:val="en-US"/>
        </w:rPr>
        <w:t>]. Building energy consumption</w:t>
      </w:r>
      <w:r w:rsidR="006C7B67">
        <w:rPr>
          <w:lang w:val="en-US"/>
        </w:rPr>
        <w:t xml:space="preserve"> is</w:t>
      </w:r>
      <w:r w:rsidRPr="001D000D">
        <w:rPr>
          <w:lang w:val="en-US"/>
        </w:rPr>
        <w:t xml:space="preserve"> </w:t>
      </w:r>
      <w:r w:rsidR="003D265A">
        <w:rPr>
          <w:lang w:val="en-US"/>
        </w:rPr>
        <w:t>predicted</w:t>
      </w:r>
      <w:r w:rsidR="00CF7C1E">
        <w:rPr>
          <w:lang w:val="en-US"/>
        </w:rPr>
        <w:t xml:space="preserve"> </w:t>
      </w:r>
      <w:r w:rsidR="00330779">
        <w:rPr>
          <w:lang w:val="en-US"/>
        </w:rPr>
        <w:t xml:space="preserve">from variables such as </w:t>
      </w:r>
      <w:r w:rsidR="001B78F3">
        <w:rPr>
          <w:lang w:val="en-US"/>
        </w:rPr>
        <w:t xml:space="preserve">the </w:t>
      </w:r>
      <w:r w:rsidRPr="001D000D">
        <w:rPr>
          <w:lang w:val="en-US"/>
        </w:rPr>
        <w:t xml:space="preserve">building and outdoor environment, </w:t>
      </w:r>
      <w:r w:rsidR="001502B3">
        <w:rPr>
          <w:lang w:val="en-US"/>
        </w:rPr>
        <w:t>heating</w:t>
      </w:r>
      <w:r w:rsidR="00005BA4">
        <w:rPr>
          <w:lang w:val="en-US"/>
        </w:rPr>
        <w:t>, ventilation, and air conditioning (</w:t>
      </w:r>
      <w:r w:rsidRPr="001D000D">
        <w:rPr>
          <w:lang w:val="en-US"/>
        </w:rPr>
        <w:t>HVAC</w:t>
      </w:r>
      <w:r w:rsidR="00005BA4">
        <w:rPr>
          <w:lang w:val="en-US"/>
        </w:rPr>
        <w:t>)</w:t>
      </w:r>
      <w:r w:rsidR="00C260B6">
        <w:rPr>
          <w:lang w:val="en-US"/>
        </w:rPr>
        <w:t xml:space="preserve"> systems</w:t>
      </w:r>
      <w:r w:rsidRPr="001D000D">
        <w:rPr>
          <w:lang w:val="en-US"/>
        </w:rPr>
        <w:t>, operation schedules, etc. [</w:t>
      </w:r>
      <w:r w:rsidR="007C678E">
        <w:rPr>
          <w:lang w:val="en-US"/>
        </w:rPr>
        <w:t>12</w:t>
      </w:r>
      <w:r w:rsidRPr="001D000D">
        <w:rPr>
          <w:lang w:val="en-US"/>
        </w:rPr>
        <w:t>]. Physical modeling has its advantages over data-driven techniques</w:t>
      </w:r>
      <w:r w:rsidR="00507B67">
        <w:rPr>
          <w:lang w:val="en-US"/>
        </w:rPr>
        <w:t>:</w:t>
      </w:r>
      <w:r w:rsidRPr="001D000D">
        <w:rPr>
          <w:lang w:val="en-US"/>
        </w:rPr>
        <w:t xml:space="preserve"> </w:t>
      </w:r>
      <w:r w:rsidR="00507B67">
        <w:rPr>
          <w:lang w:val="en-US"/>
        </w:rPr>
        <w:t>it</w:t>
      </w:r>
      <w:r w:rsidRPr="001D000D">
        <w:rPr>
          <w:lang w:val="en-US"/>
        </w:rPr>
        <w:t xml:space="preserve"> is specifically based on the science of building physics, there is no data needed, and it’s easy to generalize [</w:t>
      </w:r>
      <w:r w:rsidR="009F4DB4">
        <w:rPr>
          <w:lang w:val="en-US"/>
        </w:rPr>
        <w:t>13</w:t>
      </w:r>
      <w:r w:rsidRPr="001D000D">
        <w:rPr>
          <w:lang w:val="en-US"/>
        </w:rPr>
        <w:t xml:space="preserve">]. One study uses a modified degree-day method to analyze the energy consumption of small buildings focusing on the envelope-based energy </w:t>
      </w:r>
      <w:r w:rsidR="004D6C26">
        <w:rPr>
          <w:lang w:val="en-US"/>
        </w:rPr>
        <w:t>and achieves reasonable predictions</w:t>
      </w:r>
      <w:r w:rsidR="00D138DB">
        <w:rPr>
          <w:lang w:val="en-US"/>
        </w:rPr>
        <w:t xml:space="preserve"> </w:t>
      </w:r>
      <w:r w:rsidRPr="001D000D">
        <w:rPr>
          <w:lang w:val="en-US"/>
        </w:rPr>
        <w:t>[</w:t>
      </w:r>
      <w:r w:rsidR="00A5117A">
        <w:rPr>
          <w:lang w:val="en-US"/>
        </w:rPr>
        <w:t>14</w:t>
      </w:r>
      <w:r w:rsidRPr="001D000D">
        <w:rPr>
          <w:lang w:val="en-US"/>
        </w:rPr>
        <w:t xml:space="preserve">]. </w:t>
      </w:r>
    </w:p>
    <w:p w14:paraId="4D815694" w14:textId="7A4FE718" w:rsidR="00AA0F84" w:rsidRPr="00AA0F84" w:rsidRDefault="002A5038" w:rsidP="00AA0F84">
      <w:pPr>
        <w:rPr>
          <w:lang w:val="en-US"/>
        </w:rPr>
      </w:pPr>
      <w:r w:rsidRPr="002A5038">
        <w:rPr>
          <w:lang w:val="en-US"/>
        </w:rPr>
        <w:t>Data-driven modeling, as it sounds, is reliant on historical data that can be used within the model. Advantages of this approach include it is fast in computation with real-time data, appropriate for non-linear modeling, and, the biggest advantage, it is often more accurate than physical modeling due to the complex interactions between building systems [</w:t>
      </w:r>
      <w:r w:rsidR="0052164E">
        <w:rPr>
          <w:lang w:val="en-US"/>
        </w:rPr>
        <w:t>13</w:t>
      </w:r>
      <w:r w:rsidRPr="002A5038">
        <w:rPr>
          <w:lang w:val="en-US"/>
        </w:rPr>
        <w:t>]. Even though an advantage is non-linear modeling, linear and quadratic modeling can be used as well. One study [</w:t>
      </w:r>
      <w:r w:rsidR="002F3122">
        <w:rPr>
          <w:lang w:val="en-US"/>
        </w:rPr>
        <w:t>15</w:t>
      </w:r>
      <w:r w:rsidRPr="002A5038">
        <w:rPr>
          <w:lang w:val="en-US"/>
        </w:rPr>
        <w:t xml:space="preserve">] developed both a linear regression model as well as a quadratic regression model from hourly and daily data of a residential building. The external parameters used were outdoor temperature and solar radiation. The study found that using both parameters was important, as well as </w:t>
      </w:r>
      <w:r w:rsidR="00DA137C">
        <w:rPr>
          <w:lang w:val="en-US"/>
        </w:rPr>
        <w:t xml:space="preserve">that </w:t>
      </w:r>
      <w:r w:rsidRPr="002A5038">
        <w:rPr>
          <w:lang w:val="en-US"/>
        </w:rPr>
        <w:t xml:space="preserve">the quadratic regression model had better predictions for short periods of time (hours), but not necessarily longer periods (days). </w:t>
      </w:r>
      <w:r w:rsidR="00AA0F84" w:rsidRPr="00AA0F84">
        <w:rPr>
          <w:lang w:val="en-US"/>
        </w:rPr>
        <w:t>Another study by Zhang et al. [</w:t>
      </w:r>
      <w:r w:rsidR="002F3122">
        <w:rPr>
          <w:lang w:val="en-US"/>
        </w:rPr>
        <w:t>7</w:t>
      </w:r>
      <w:r w:rsidR="00AA0F84" w:rsidRPr="00AA0F84">
        <w:rPr>
          <w:lang w:val="en-US"/>
        </w:rPr>
        <w:t xml:space="preserve">] used support vector regression to forecast energy consumption. This study used weather attributes and past hourly energy consumption data gathered </w:t>
      </w:r>
      <w:r w:rsidR="00AA0F84" w:rsidRPr="00AA0F84">
        <w:rPr>
          <w:lang w:val="en-US"/>
        </w:rPr>
        <w:lastRenderedPageBreak/>
        <w:t>from smart meters. When weather conditions</w:t>
      </w:r>
      <w:r w:rsidR="00150721">
        <w:rPr>
          <w:lang w:val="en-US"/>
        </w:rPr>
        <w:t xml:space="preserve"> data (</w:t>
      </w:r>
      <w:r w:rsidR="00AA0F84" w:rsidRPr="00AA0F84">
        <w:rPr>
          <w:lang w:val="en-US"/>
        </w:rPr>
        <w:t>“clear”, “cloudy”, etc.) was missing information for an hour, it was replaced with the last recorded hour’s weather condition. For the rest of the weather attributes, such as temperature or humidity, the average value of both the previous and following hours were taken.</w:t>
      </w:r>
    </w:p>
    <w:p w14:paraId="30F1B4DC" w14:textId="1EBA550D" w:rsidR="002D564F" w:rsidRPr="002D564F" w:rsidRDefault="002D564F" w:rsidP="002D564F">
      <w:pPr>
        <w:rPr>
          <w:lang w:val="en-US"/>
        </w:rPr>
      </w:pPr>
      <w:r w:rsidRPr="002D564F">
        <w:rPr>
          <w:lang w:val="en-US"/>
        </w:rPr>
        <w:t>Artificial neural networks (ANN) are an effective approach with energy consumption forecasting due to their ability to solve non-linear problems. As a result, these networks are widely used for energy consumption forecasting [</w:t>
      </w:r>
      <w:r w:rsidR="00021C35">
        <w:rPr>
          <w:lang w:val="en-US"/>
        </w:rPr>
        <w:t>16</w:t>
      </w:r>
      <w:r w:rsidRPr="002D564F">
        <w:rPr>
          <w:lang w:val="en-US"/>
        </w:rPr>
        <w:t>]. Like [</w:t>
      </w:r>
      <w:r w:rsidR="00E30FF5">
        <w:rPr>
          <w:lang w:val="en-US"/>
        </w:rPr>
        <w:t>7</w:t>
      </w:r>
      <w:r w:rsidRPr="002D564F">
        <w:rPr>
          <w:lang w:val="en-US"/>
        </w:rPr>
        <w:t>], a different study used weather attributes in combination with historical energy data [</w:t>
      </w:r>
      <w:r w:rsidR="00FB04B2">
        <w:rPr>
          <w:lang w:val="en-US"/>
        </w:rPr>
        <w:t>17</w:t>
      </w:r>
      <w:r w:rsidRPr="002D564F">
        <w:rPr>
          <w:lang w:val="en-US"/>
        </w:rPr>
        <w:t xml:space="preserve">]. However, in this study a </w:t>
      </w:r>
      <w:r w:rsidR="00376C15">
        <w:rPr>
          <w:lang w:val="en-US"/>
        </w:rPr>
        <w:t>FFNN</w:t>
      </w:r>
      <w:r w:rsidRPr="002D564F">
        <w:rPr>
          <w:lang w:val="en-US"/>
        </w:rPr>
        <w:t xml:space="preserve"> was used. The results were very accurate, as the MAPE was 7.32% for forecasting energy a month in advance. </w:t>
      </w:r>
      <w:proofErr w:type="spellStart"/>
      <w:r w:rsidRPr="002D564F">
        <w:rPr>
          <w:lang w:val="en-US"/>
        </w:rPr>
        <w:t>Karatasou</w:t>
      </w:r>
      <w:proofErr w:type="spellEnd"/>
      <w:r w:rsidRPr="002D564F">
        <w:rPr>
          <w:lang w:val="en-US"/>
        </w:rPr>
        <w:t xml:space="preserve"> et al. [</w:t>
      </w:r>
      <w:r w:rsidR="0092602D">
        <w:rPr>
          <w:lang w:val="en-US"/>
        </w:rPr>
        <w:t>18</w:t>
      </w:r>
      <w:r w:rsidRPr="002D564F">
        <w:rPr>
          <w:lang w:val="en-US"/>
        </w:rPr>
        <w:t xml:space="preserve">] also used a </w:t>
      </w:r>
      <w:r w:rsidR="00376C15">
        <w:rPr>
          <w:lang w:val="en-US"/>
        </w:rPr>
        <w:t>FFNN</w:t>
      </w:r>
      <w:r w:rsidRPr="002D564F">
        <w:rPr>
          <w:lang w:val="en-US"/>
        </w:rPr>
        <w:t xml:space="preserve"> </w:t>
      </w:r>
      <w:r w:rsidR="007E5F0D">
        <w:rPr>
          <w:lang w:val="en-US"/>
        </w:rPr>
        <w:t xml:space="preserve">for data consisting of </w:t>
      </w:r>
      <w:r w:rsidRPr="002D564F">
        <w:rPr>
          <w:lang w:val="en-US"/>
        </w:rPr>
        <w:t xml:space="preserve">weather and past hourly values of energy consumption. However, the research was performed in two different ways: one with a </w:t>
      </w:r>
      <w:proofErr w:type="gramStart"/>
      <w:r w:rsidRPr="002D564F">
        <w:rPr>
          <w:lang w:val="en-US"/>
        </w:rPr>
        <w:t>single-step</w:t>
      </w:r>
      <w:proofErr w:type="gramEnd"/>
      <w:r w:rsidRPr="002D564F">
        <w:rPr>
          <w:lang w:val="en-US"/>
        </w:rPr>
        <w:t>, which depended on the past data, and</w:t>
      </w:r>
      <w:r w:rsidR="00F716DF">
        <w:rPr>
          <w:lang w:val="en-US"/>
        </w:rPr>
        <w:t xml:space="preserve"> another with</w:t>
      </w:r>
      <w:r w:rsidRPr="002D564F">
        <w:rPr>
          <w:lang w:val="en-US"/>
        </w:rPr>
        <w:t xml:space="preserve"> multi-step, which was independent. Results indicated that the single-step approach had a very accurate prediction, with a lower MAPE than its multi-step counterpart. </w:t>
      </w:r>
    </w:p>
    <w:p w14:paraId="7437433B" w14:textId="7613786B" w:rsidR="002D564F" w:rsidRPr="002D564F" w:rsidRDefault="002D564F" w:rsidP="002D564F">
      <w:pPr>
        <w:rPr>
          <w:lang w:val="en-US"/>
        </w:rPr>
      </w:pPr>
      <w:r w:rsidRPr="002D564F">
        <w:rPr>
          <w:lang w:val="en-US"/>
        </w:rPr>
        <w:t xml:space="preserve">RNNs are </w:t>
      </w:r>
      <w:r w:rsidR="00FA55DF">
        <w:rPr>
          <w:lang w:val="en-US"/>
        </w:rPr>
        <w:t>commonly used due to their</w:t>
      </w:r>
      <w:r w:rsidRPr="002D564F">
        <w:rPr>
          <w:lang w:val="en-US"/>
        </w:rPr>
        <w:t xml:space="preserve"> </w:t>
      </w:r>
      <w:r w:rsidR="002E70A0">
        <w:rPr>
          <w:lang w:val="en-US"/>
        </w:rPr>
        <w:t>ability to</w:t>
      </w:r>
      <w:r w:rsidRPr="002D564F">
        <w:rPr>
          <w:lang w:val="en-US"/>
        </w:rPr>
        <w:t xml:space="preserve"> model the time dependent historical data. Kong et al. [</w:t>
      </w:r>
      <w:r w:rsidR="00044F07">
        <w:rPr>
          <w:lang w:val="en-US"/>
        </w:rPr>
        <w:t>19</w:t>
      </w:r>
      <w:r w:rsidRPr="002D564F">
        <w:rPr>
          <w:lang w:val="en-US"/>
        </w:rPr>
        <w:t xml:space="preserve">] use a LSTM-RNN and obtain their data from smart meters in 69 Australian residential buildings. </w:t>
      </w:r>
      <w:r w:rsidR="00E45AC1">
        <w:rPr>
          <w:lang w:val="en-US"/>
        </w:rPr>
        <w:t>They</w:t>
      </w:r>
      <w:r w:rsidRPr="002D564F">
        <w:rPr>
          <w:lang w:val="en-US"/>
        </w:rPr>
        <w:t xml:space="preserve"> focus on short-term load forecasting for each household and find</w:t>
      </w:r>
      <w:r w:rsidR="00B24C56">
        <w:rPr>
          <w:lang w:val="en-US"/>
        </w:rPr>
        <w:t xml:space="preserve"> </w:t>
      </w:r>
      <w:r w:rsidRPr="002D564F">
        <w:rPr>
          <w:lang w:val="en-US"/>
        </w:rPr>
        <w:t>that aggregating the forecasts from all homes yields better results than the traditional direct forecasting of the aggregated load. Similarly, another study [</w:t>
      </w:r>
      <w:r w:rsidR="005C1EBB">
        <w:rPr>
          <w:lang w:val="en-US"/>
        </w:rPr>
        <w:t>20</w:t>
      </w:r>
      <w:r w:rsidRPr="002D564F">
        <w:rPr>
          <w:lang w:val="en-US"/>
        </w:rPr>
        <w:t xml:space="preserve">] in Japan uses historical energy consumption data and historical temperatures from the previous 20 years. </w:t>
      </w:r>
      <w:r w:rsidR="00E77643">
        <w:rPr>
          <w:lang w:val="en-US"/>
        </w:rPr>
        <w:t>It achieves</w:t>
      </w:r>
      <w:r w:rsidRPr="002D564F">
        <w:rPr>
          <w:lang w:val="en-US"/>
        </w:rPr>
        <w:t xml:space="preserve"> reasonable results for energy forecasting one year in advance. </w:t>
      </w:r>
    </w:p>
    <w:p w14:paraId="397FAD76" w14:textId="778E61F1" w:rsidR="002D564F" w:rsidRPr="002D564F" w:rsidRDefault="002D564F" w:rsidP="002D564F">
      <w:pPr>
        <w:rPr>
          <w:lang w:val="en-US"/>
        </w:rPr>
      </w:pPr>
      <w:r w:rsidRPr="002D564F">
        <w:rPr>
          <w:lang w:val="en-US"/>
        </w:rPr>
        <w:t>A new approach combining CNN and LSTM was used in a</w:t>
      </w:r>
      <w:r w:rsidR="00BF387F">
        <w:rPr>
          <w:lang w:val="en-US"/>
        </w:rPr>
        <w:t xml:space="preserve"> recent</w:t>
      </w:r>
      <w:r w:rsidRPr="002D564F">
        <w:rPr>
          <w:lang w:val="en-US"/>
        </w:rPr>
        <w:t xml:space="preserve"> study [</w:t>
      </w:r>
      <w:r w:rsidR="009739E9">
        <w:rPr>
          <w:lang w:val="en-US"/>
        </w:rPr>
        <w:t>21</w:t>
      </w:r>
      <w:r w:rsidRPr="002D564F">
        <w:rPr>
          <w:lang w:val="en-US"/>
        </w:rPr>
        <w:t xml:space="preserve">]. This model uses past electricity consumption as an input to forecast future electricity consumption. The accuracy is quite high due to the model being able to extract both spatial and temporal features effectively. </w:t>
      </w:r>
    </w:p>
    <w:p w14:paraId="780E126F" w14:textId="5E9A9B60" w:rsidR="002D564F" w:rsidRPr="002D564F" w:rsidRDefault="002D564F" w:rsidP="002D564F">
      <w:pPr>
        <w:rPr>
          <w:lang w:val="en-US"/>
        </w:rPr>
      </w:pPr>
      <w:r w:rsidRPr="002D564F">
        <w:rPr>
          <w:lang w:val="en-US"/>
        </w:rPr>
        <w:t xml:space="preserve">In </w:t>
      </w:r>
      <w:r w:rsidR="001043F3">
        <w:rPr>
          <w:lang w:val="en-US"/>
        </w:rPr>
        <w:t>the current</w:t>
      </w:r>
      <w:r w:rsidRPr="002D564F">
        <w:rPr>
          <w:lang w:val="en-US"/>
        </w:rPr>
        <w:t xml:space="preserve"> paper, a data-driven approach was taken as it is generally more accurate than a physical approach. Additionally, ANNs </w:t>
      </w:r>
      <w:proofErr w:type="gramStart"/>
      <w:r w:rsidRPr="002D564F">
        <w:rPr>
          <w:lang w:val="en-US"/>
        </w:rPr>
        <w:t>are able to</w:t>
      </w:r>
      <w:proofErr w:type="gramEnd"/>
      <w:r w:rsidRPr="002D564F">
        <w:rPr>
          <w:lang w:val="en-US"/>
        </w:rPr>
        <w:t xml:space="preserve"> solve non-linear problems making them quite effective for energy consumption forecasting. Therefore, deep learning models involving </w:t>
      </w:r>
      <w:r w:rsidR="00863044">
        <w:rPr>
          <w:lang w:val="en-US"/>
        </w:rPr>
        <w:t>FFNNs</w:t>
      </w:r>
      <w:r w:rsidRPr="002D564F">
        <w:rPr>
          <w:lang w:val="en-US"/>
        </w:rPr>
        <w:t xml:space="preserve">, LSTM-RNNs, and CNNs were used. </w:t>
      </w:r>
      <w:proofErr w:type="gramStart"/>
      <w:r w:rsidRPr="002D564F">
        <w:rPr>
          <w:lang w:val="en-US"/>
        </w:rPr>
        <w:t>In an attempt to</w:t>
      </w:r>
      <w:proofErr w:type="gramEnd"/>
      <w:r w:rsidRPr="002D564F">
        <w:rPr>
          <w:lang w:val="en-US"/>
        </w:rPr>
        <w:t xml:space="preserve"> further increase accuracy, this study provides different approaches from those above. CNNs are a relatively new concept for energy consumption forecasting, as few studies use it for this purpose. Moreover, weather appears to be an important factor in determining energy consumption in many of the studies; however, usually very few weather features besides temperature and humidity are used</w:t>
      </w:r>
      <w:r w:rsidR="00CB54F2">
        <w:rPr>
          <w:lang w:val="en-US"/>
        </w:rPr>
        <w:t xml:space="preserve"> </w:t>
      </w:r>
      <w:r w:rsidR="00997279">
        <w:rPr>
          <w:lang w:val="en-US"/>
        </w:rPr>
        <w:t>[22]</w:t>
      </w:r>
      <w:r w:rsidRPr="002D564F">
        <w:rPr>
          <w:lang w:val="en-US"/>
        </w:rPr>
        <w:t xml:space="preserve">. Therefore, many different weather features will be implemented for the current study. Furthermore, for all models the unit circle technique was used to ensure that the amount of time is consistent from hour to hour, day to day, etc. </w:t>
      </w:r>
    </w:p>
    <w:p w14:paraId="610A1E92" w14:textId="72965E77" w:rsidR="00CB6BA3" w:rsidRDefault="000E2F0C" w:rsidP="00277E8D">
      <w:pPr>
        <w:pStyle w:val="Heading1"/>
      </w:pPr>
      <w:r>
        <w:t>Methodology</w:t>
      </w:r>
    </w:p>
    <w:p w14:paraId="5ECFE1E5" w14:textId="026184F3" w:rsidR="000E2F0C" w:rsidRDefault="000E2F0C" w:rsidP="000E2F0C">
      <w:pPr>
        <w:rPr>
          <w:lang w:val="en-US"/>
        </w:rPr>
      </w:pPr>
      <w:r w:rsidRPr="000E2F0C">
        <w:rPr>
          <w:lang w:val="en-US"/>
        </w:rPr>
        <w:t xml:space="preserve">This section elaborates on the proposed methods and detailed procedures followed by an analysis and approach to the </w:t>
      </w:r>
      <w:r w:rsidRPr="000E2F0C">
        <w:rPr>
          <w:lang w:val="en-US"/>
        </w:rPr>
        <w:t>problem. It is divided into</w:t>
      </w:r>
      <w:r w:rsidR="00F6476D">
        <w:rPr>
          <w:lang w:val="en-US"/>
        </w:rPr>
        <w:t xml:space="preserve"> the following sections:</w:t>
      </w:r>
      <w:r w:rsidRPr="000E2F0C">
        <w:rPr>
          <w:lang w:val="en-US"/>
        </w:rPr>
        <w:t xml:space="preserve"> </w:t>
      </w:r>
      <w:r w:rsidR="004202A9">
        <w:rPr>
          <w:lang w:val="en-US"/>
        </w:rPr>
        <w:t xml:space="preserve">data set </w:t>
      </w:r>
      <w:r w:rsidR="006D7FD0">
        <w:rPr>
          <w:lang w:val="en-US"/>
        </w:rPr>
        <w:t>details</w:t>
      </w:r>
      <w:r w:rsidR="002463E3">
        <w:rPr>
          <w:lang w:val="en-US"/>
        </w:rPr>
        <w:t xml:space="preserve">, </w:t>
      </w:r>
      <w:r w:rsidRPr="000E2F0C">
        <w:rPr>
          <w:lang w:val="en-US"/>
        </w:rPr>
        <w:t xml:space="preserve">data preprocessing, exploratory data analysis, data preparation, modeling, hyperparameter tuning, and </w:t>
      </w:r>
      <w:r w:rsidR="7BA4BDA4" w:rsidRPr="13ECE3AD">
        <w:rPr>
          <w:lang w:val="en-US"/>
        </w:rPr>
        <w:t>validation process</w:t>
      </w:r>
      <w:r w:rsidRPr="000E2F0C">
        <w:rPr>
          <w:lang w:val="en-US"/>
        </w:rPr>
        <w:t>. </w:t>
      </w:r>
    </w:p>
    <w:p w14:paraId="290B5804" w14:textId="74D212A4" w:rsidR="006D7FD0" w:rsidRDefault="00772958" w:rsidP="006D7FD0">
      <w:pPr>
        <w:pStyle w:val="Heading2"/>
      </w:pPr>
      <w:r>
        <w:t xml:space="preserve">Data Set </w:t>
      </w:r>
      <w:r w:rsidR="002C0F3D">
        <w:t>Details</w:t>
      </w:r>
    </w:p>
    <w:p w14:paraId="7B1A8797" w14:textId="106A8522" w:rsidR="00772958" w:rsidRDefault="00191831" w:rsidP="00772958">
      <w:pPr>
        <w:rPr>
          <w:lang w:val="en-US"/>
        </w:rPr>
      </w:pPr>
      <w:r>
        <w:rPr>
          <w:lang w:val="en-US"/>
        </w:rPr>
        <w:t xml:space="preserve">London Hydro provided the </w:t>
      </w:r>
      <w:proofErr w:type="gramStart"/>
      <w:r w:rsidR="00772958" w:rsidRPr="00772958">
        <w:rPr>
          <w:lang w:val="en-US"/>
        </w:rPr>
        <w:t>17,5</w:t>
      </w:r>
      <w:r w:rsidR="00620C05">
        <w:rPr>
          <w:lang w:val="en-US"/>
        </w:rPr>
        <w:t>4</w:t>
      </w:r>
      <w:r w:rsidR="00A24482">
        <w:rPr>
          <w:lang w:val="en-US"/>
        </w:rPr>
        <w:t>4</w:t>
      </w:r>
      <w:r w:rsidR="00772958" w:rsidRPr="00772958">
        <w:rPr>
          <w:lang w:val="en-US"/>
        </w:rPr>
        <w:t xml:space="preserve"> meter</w:t>
      </w:r>
      <w:proofErr w:type="gramEnd"/>
      <w:r w:rsidR="00772958" w:rsidRPr="00772958">
        <w:rPr>
          <w:lang w:val="en-US"/>
        </w:rPr>
        <w:t xml:space="preserve"> readings with the day and hour </w:t>
      </w:r>
      <w:r w:rsidR="0061656E">
        <w:rPr>
          <w:lang w:val="en-US"/>
        </w:rPr>
        <w:t xml:space="preserve">in </w:t>
      </w:r>
      <w:r w:rsidR="00772958" w:rsidRPr="00772958">
        <w:rPr>
          <w:lang w:val="en-US"/>
        </w:rPr>
        <w:t>which it was recorded, as well as the energy consumption in kilowatt-hours (kWh) corresponding to each hour. This data set has two years of values, ranging from July 2018 to July 2020. However, due to COVID-19 forcing many people to begin working from their own home in March 2020 [</w:t>
      </w:r>
      <w:r w:rsidR="007B27E7">
        <w:rPr>
          <w:lang w:val="en-US"/>
        </w:rPr>
        <w:t>2</w:t>
      </w:r>
      <w:r w:rsidR="00997279">
        <w:rPr>
          <w:lang w:val="en-US"/>
        </w:rPr>
        <w:t>3</w:t>
      </w:r>
      <w:r w:rsidR="00772958" w:rsidRPr="00772958">
        <w:rPr>
          <w:lang w:val="en-US"/>
        </w:rPr>
        <w:t>], only data up to the end of February 2020 was used, reducing the number of meter readings to 14,</w:t>
      </w:r>
      <w:r w:rsidR="003F62C1">
        <w:rPr>
          <w:lang w:val="en-US"/>
        </w:rPr>
        <w:t>616</w:t>
      </w:r>
      <w:r w:rsidR="00772958" w:rsidRPr="00772958">
        <w:rPr>
          <w:lang w:val="en-US"/>
        </w:rPr>
        <w:t xml:space="preserve">. Weather data is added to </w:t>
      </w:r>
      <w:r w:rsidR="005A4F73">
        <w:rPr>
          <w:lang w:val="en-US"/>
        </w:rPr>
        <w:t xml:space="preserve">the historical </w:t>
      </w:r>
      <w:r w:rsidR="001E7353">
        <w:rPr>
          <w:lang w:val="en-US"/>
        </w:rPr>
        <w:t>energy</w:t>
      </w:r>
      <w:r w:rsidR="00B31D7B">
        <w:rPr>
          <w:lang w:val="en-US"/>
        </w:rPr>
        <w:t xml:space="preserve"> consumption</w:t>
      </w:r>
      <w:r w:rsidR="00772958" w:rsidRPr="00772958">
        <w:rPr>
          <w:lang w:val="en-US"/>
        </w:rPr>
        <w:t xml:space="preserve"> to help predict</w:t>
      </w:r>
      <w:r w:rsidR="00B31D7B">
        <w:rPr>
          <w:lang w:val="en-US"/>
        </w:rPr>
        <w:t xml:space="preserve"> future</w:t>
      </w:r>
      <w:r w:rsidR="00772958" w:rsidRPr="00772958">
        <w:rPr>
          <w:lang w:val="en-US"/>
        </w:rPr>
        <w:t xml:space="preserve"> energy consumption. To ensure accuracy, the closest weather station to the house monitored was chosen, and this data was obtained from the official Government of Canada website [</w:t>
      </w:r>
      <w:r w:rsidR="001612A0">
        <w:rPr>
          <w:lang w:val="en-US"/>
        </w:rPr>
        <w:t>2</w:t>
      </w:r>
      <w:r w:rsidR="00997279">
        <w:rPr>
          <w:lang w:val="en-US"/>
        </w:rPr>
        <w:t>4</w:t>
      </w:r>
      <w:r w:rsidR="00772958" w:rsidRPr="00772958">
        <w:rPr>
          <w:lang w:val="en-US"/>
        </w:rPr>
        <w:t xml:space="preserve">]. The </w:t>
      </w:r>
      <w:r w:rsidR="00DC09F2">
        <w:rPr>
          <w:lang w:val="en-US"/>
        </w:rPr>
        <w:t>attributes</w:t>
      </w:r>
      <w:r w:rsidR="00387F76">
        <w:rPr>
          <w:lang w:val="en-US"/>
        </w:rPr>
        <w:t xml:space="preserve"> used from the </w:t>
      </w:r>
      <w:r w:rsidR="00772958" w:rsidRPr="00772958">
        <w:rPr>
          <w:lang w:val="en-US"/>
        </w:rPr>
        <w:t xml:space="preserve">weather station </w:t>
      </w:r>
      <w:r w:rsidR="00387F76">
        <w:rPr>
          <w:lang w:val="en-US"/>
        </w:rPr>
        <w:t xml:space="preserve">include temperature, </w:t>
      </w:r>
      <w:r w:rsidR="00AA3E8B">
        <w:rPr>
          <w:lang w:val="en-US"/>
        </w:rPr>
        <w:t>de</w:t>
      </w:r>
      <w:r w:rsidR="00FA064C">
        <w:rPr>
          <w:lang w:val="en-US"/>
        </w:rPr>
        <w:t>w</w:t>
      </w:r>
      <w:r w:rsidR="00AA3E8B">
        <w:rPr>
          <w:lang w:val="en-US"/>
        </w:rPr>
        <w:t xml:space="preserve"> point temperature, </w:t>
      </w:r>
      <w:r w:rsidR="009076B9">
        <w:rPr>
          <w:lang w:val="en-US"/>
        </w:rPr>
        <w:t>relative humidity, wind direction</w:t>
      </w:r>
      <w:r w:rsidR="002717CB">
        <w:rPr>
          <w:lang w:val="en-US"/>
        </w:rPr>
        <w:t>, wind speed, visibility, and air pressure.</w:t>
      </w:r>
      <w:r w:rsidR="00B10F28">
        <w:rPr>
          <w:lang w:val="en-US"/>
        </w:rPr>
        <w:t xml:space="preserve"> These </w:t>
      </w:r>
      <w:r w:rsidR="00772958" w:rsidRPr="00772958">
        <w:rPr>
          <w:lang w:val="en-US"/>
        </w:rPr>
        <w:t>can help to determine the microclimate of the house.</w:t>
      </w:r>
    </w:p>
    <w:p w14:paraId="54CB2507" w14:textId="32DB8FAF" w:rsidR="00C40C25" w:rsidRPr="00772958" w:rsidRDefault="00C40C25" w:rsidP="00772958">
      <w:pPr>
        <w:rPr>
          <w:lang w:val="en-US"/>
        </w:rPr>
      </w:pPr>
      <w:r>
        <w:rPr>
          <w:lang w:val="en-US"/>
        </w:rPr>
        <w:t xml:space="preserve">After the initial testing is done, </w:t>
      </w:r>
      <w:r w:rsidR="00971443">
        <w:rPr>
          <w:lang w:val="en-US"/>
        </w:rPr>
        <w:t xml:space="preserve">the most accurate algorithm is </w:t>
      </w:r>
      <w:r w:rsidR="00DB61E9">
        <w:rPr>
          <w:lang w:val="en-US"/>
        </w:rPr>
        <w:t xml:space="preserve">used </w:t>
      </w:r>
      <w:r w:rsidR="00F562F1">
        <w:rPr>
          <w:lang w:val="en-US"/>
        </w:rPr>
        <w:t xml:space="preserve">for energy consumption forecasting </w:t>
      </w:r>
      <w:r w:rsidR="005874CC">
        <w:rPr>
          <w:lang w:val="en-US"/>
        </w:rPr>
        <w:t xml:space="preserve">for </w:t>
      </w:r>
      <w:r w:rsidR="00E03590">
        <w:rPr>
          <w:lang w:val="en-US"/>
        </w:rPr>
        <w:t xml:space="preserve">data in </w:t>
      </w:r>
      <w:r w:rsidR="005874CC">
        <w:rPr>
          <w:lang w:val="en-US"/>
        </w:rPr>
        <w:t xml:space="preserve">the COVID-19 period, </w:t>
      </w:r>
      <w:r w:rsidR="00E03590">
        <w:rPr>
          <w:lang w:val="en-US"/>
        </w:rPr>
        <w:t xml:space="preserve">which includes </w:t>
      </w:r>
      <w:proofErr w:type="gramStart"/>
      <w:r w:rsidR="00037458">
        <w:rPr>
          <w:lang w:val="en-US"/>
        </w:rPr>
        <w:t>2</w:t>
      </w:r>
      <w:r w:rsidR="00B83828">
        <w:rPr>
          <w:lang w:val="en-US"/>
        </w:rPr>
        <w:t>,</w:t>
      </w:r>
      <w:r w:rsidR="00037458">
        <w:rPr>
          <w:lang w:val="en-US"/>
        </w:rPr>
        <w:t>92</w:t>
      </w:r>
      <w:r w:rsidR="00A24482">
        <w:rPr>
          <w:lang w:val="en-US"/>
        </w:rPr>
        <w:t>8</w:t>
      </w:r>
      <w:r w:rsidR="00E03590">
        <w:rPr>
          <w:lang w:val="en-US"/>
        </w:rPr>
        <w:t xml:space="preserve"> meter</w:t>
      </w:r>
      <w:proofErr w:type="gramEnd"/>
      <w:r w:rsidR="00E03590">
        <w:rPr>
          <w:lang w:val="en-US"/>
        </w:rPr>
        <w:t xml:space="preserve"> readings. </w:t>
      </w:r>
    </w:p>
    <w:p w14:paraId="48B000FF" w14:textId="75752B79" w:rsidR="000E2F0C" w:rsidRDefault="000E2F0C" w:rsidP="000E2F0C">
      <w:pPr>
        <w:pStyle w:val="Heading2"/>
      </w:pPr>
      <w:r>
        <w:t>Data</w:t>
      </w:r>
      <w:r w:rsidR="00304A81">
        <w:t xml:space="preserve"> Preprocessing</w:t>
      </w:r>
    </w:p>
    <w:p w14:paraId="68EF6D0D" w14:textId="32F29149" w:rsidR="002A3857" w:rsidRDefault="006A1074" w:rsidP="009B1B4B">
      <w:pPr>
        <w:pStyle w:val="NormalWeb"/>
        <w:spacing w:before="0" w:beforeAutospacing="0" w:after="0" w:afterAutospacing="0" w:line="252" w:lineRule="auto"/>
        <w:ind w:firstLine="204"/>
        <w:jc w:val="both"/>
      </w:pPr>
      <w:r w:rsidRPr="002A3857">
        <w:rPr>
          <w:rStyle w:val="Heading3Char"/>
        </w:rPr>
        <w:t xml:space="preserve">1) </w:t>
      </w:r>
      <w:r w:rsidR="00704BA0" w:rsidRPr="002A3857">
        <w:rPr>
          <w:rStyle w:val="Heading3Char"/>
        </w:rPr>
        <w:t>Data Cleansing:</w:t>
      </w:r>
      <w:r w:rsidR="00704BA0" w:rsidRPr="00704BA0">
        <w:t xml:space="preserve"> </w:t>
      </w:r>
      <w:r w:rsidR="00D94DDD">
        <w:rPr>
          <w:rFonts w:eastAsiaTheme="minorHAnsi" w:cstheme="minorBidi"/>
          <w:sz w:val="20"/>
          <w:szCs w:val="22"/>
          <w:lang w:val="en-US" w:eastAsia="en-US"/>
        </w:rPr>
        <w:t>Th</w:t>
      </w:r>
      <w:r w:rsidR="002A3857" w:rsidRPr="00D94DDD">
        <w:rPr>
          <w:rFonts w:eastAsiaTheme="minorHAnsi" w:cstheme="minorBidi"/>
          <w:sz w:val="20"/>
          <w:szCs w:val="22"/>
          <w:lang w:val="en-US" w:eastAsia="en-US"/>
        </w:rPr>
        <w:t>e merged data</w:t>
      </w:r>
      <w:r w:rsidR="00EC4491">
        <w:rPr>
          <w:rFonts w:eastAsiaTheme="minorHAnsi" w:cstheme="minorBidi"/>
          <w:sz w:val="20"/>
          <w:szCs w:val="22"/>
          <w:lang w:val="en-US" w:eastAsia="en-US"/>
        </w:rPr>
        <w:t xml:space="preserve"> </w:t>
      </w:r>
      <w:r w:rsidR="002A3857" w:rsidRPr="00D94DDD">
        <w:rPr>
          <w:rFonts w:eastAsiaTheme="minorHAnsi" w:cstheme="minorBidi"/>
          <w:sz w:val="20"/>
          <w:szCs w:val="22"/>
          <w:lang w:val="en-US" w:eastAsia="en-US"/>
        </w:rPr>
        <w:t xml:space="preserve">set </w:t>
      </w:r>
      <w:r w:rsidR="00621B48">
        <w:rPr>
          <w:rFonts w:eastAsiaTheme="minorHAnsi" w:cstheme="minorBidi"/>
          <w:sz w:val="20"/>
          <w:szCs w:val="22"/>
          <w:lang w:val="en-US" w:eastAsia="en-US"/>
        </w:rPr>
        <w:t>was</w:t>
      </w:r>
      <w:r w:rsidR="002A3857" w:rsidRPr="00D94DDD">
        <w:rPr>
          <w:rFonts w:eastAsiaTheme="minorHAnsi" w:cstheme="minorBidi"/>
          <w:sz w:val="20"/>
          <w:szCs w:val="22"/>
          <w:lang w:val="en-US" w:eastAsia="en-US"/>
        </w:rPr>
        <w:t xml:space="preserve"> inspected to clean the missing or invalid entries. Missing data or values with invalid format can severely damage the model to an extent that no constructive output may be computed. The substitution strategy used is forward filling</w:t>
      </w:r>
      <w:r w:rsidR="00BE1ADA">
        <w:rPr>
          <w:rFonts w:eastAsiaTheme="minorHAnsi" w:cstheme="minorBidi"/>
          <w:sz w:val="20"/>
          <w:szCs w:val="22"/>
          <w:lang w:val="en-US" w:eastAsia="en-US"/>
        </w:rPr>
        <w:t xml:space="preserve"> which</w:t>
      </w:r>
      <w:r w:rsidR="002A3857" w:rsidRPr="00D94DDD">
        <w:rPr>
          <w:rFonts w:eastAsiaTheme="minorHAnsi" w:cstheme="minorBidi"/>
          <w:sz w:val="20"/>
          <w:szCs w:val="22"/>
          <w:lang w:val="en-US" w:eastAsia="en-US"/>
        </w:rPr>
        <w:t xml:space="preserve"> </w:t>
      </w:r>
      <w:r w:rsidR="00FF4607">
        <w:rPr>
          <w:rFonts w:eastAsiaTheme="minorHAnsi" w:cstheme="minorBidi"/>
          <w:sz w:val="20"/>
          <w:szCs w:val="22"/>
          <w:lang w:val="en-US" w:eastAsia="en-US"/>
        </w:rPr>
        <w:t>replaces</w:t>
      </w:r>
      <w:r w:rsidR="00850530">
        <w:rPr>
          <w:rFonts w:eastAsiaTheme="minorHAnsi" w:cstheme="minorBidi"/>
          <w:sz w:val="20"/>
          <w:szCs w:val="22"/>
          <w:lang w:val="en-US" w:eastAsia="en-US"/>
        </w:rPr>
        <w:t xml:space="preserve"> </w:t>
      </w:r>
      <w:r w:rsidR="002A3857" w:rsidRPr="00D94DDD">
        <w:rPr>
          <w:rFonts w:eastAsiaTheme="minorHAnsi" w:cstheme="minorBidi"/>
          <w:sz w:val="20"/>
          <w:szCs w:val="22"/>
          <w:lang w:val="en-US" w:eastAsia="en-US"/>
        </w:rPr>
        <w:t>the missing data with the last available observation. </w:t>
      </w:r>
    </w:p>
    <w:p w14:paraId="0D96D652" w14:textId="2925A29D" w:rsidR="000D7AD5" w:rsidRPr="000D7AD5" w:rsidRDefault="000D7AD5" w:rsidP="009B1B4B">
      <w:pPr>
        <w:pStyle w:val="NormalWeb"/>
        <w:spacing w:before="0" w:beforeAutospacing="0" w:after="0" w:afterAutospacing="0" w:line="252" w:lineRule="auto"/>
        <w:ind w:firstLine="204"/>
        <w:jc w:val="both"/>
        <w:rPr>
          <w:rFonts w:eastAsiaTheme="minorHAnsi" w:cstheme="minorBidi"/>
          <w:sz w:val="20"/>
          <w:szCs w:val="22"/>
          <w:lang w:val="en-US" w:eastAsia="en-US"/>
        </w:rPr>
      </w:pPr>
      <w:r w:rsidRPr="000D7AD5">
        <w:rPr>
          <w:rStyle w:val="Heading3Char"/>
        </w:rPr>
        <w:t xml:space="preserve">2) Feature </w:t>
      </w:r>
      <w:r w:rsidR="00E3116F">
        <w:rPr>
          <w:rStyle w:val="Heading3Char"/>
        </w:rPr>
        <w:t>Preparation</w:t>
      </w:r>
      <w:r w:rsidRPr="000D7AD5">
        <w:rPr>
          <w:rStyle w:val="Heading3Char"/>
        </w:rPr>
        <w:t>:</w:t>
      </w:r>
      <w:r>
        <w:t xml:space="preserve"> </w:t>
      </w:r>
      <w:r w:rsidRPr="000D7AD5">
        <w:rPr>
          <w:rFonts w:eastAsiaTheme="minorHAnsi" w:cstheme="minorBidi"/>
          <w:sz w:val="20"/>
          <w:szCs w:val="22"/>
          <w:lang w:val="en-US" w:eastAsia="en-US"/>
        </w:rPr>
        <w:t>Several additional features are engineered and re-constructed from the raw data</w:t>
      </w:r>
      <w:r w:rsidR="00EC4491">
        <w:rPr>
          <w:rFonts w:eastAsiaTheme="minorHAnsi" w:cstheme="minorBidi"/>
          <w:sz w:val="20"/>
          <w:szCs w:val="22"/>
          <w:lang w:val="en-US" w:eastAsia="en-US"/>
        </w:rPr>
        <w:t xml:space="preserve"> </w:t>
      </w:r>
      <w:r w:rsidRPr="000D7AD5">
        <w:rPr>
          <w:rFonts w:eastAsiaTheme="minorHAnsi" w:cstheme="minorBidi"/>
          <w:sz w:val="20"/>
          <w:szCs w:val="22"/>
          <w:lang w:val="en-US" w:eastAsia="en-US"/>
        </w:rPr>
        <w:t>set as they may contribute to the energy consumption variation.</w:t>
      </w:r>
    </w:p>
    <w:p w14:paraId="5842071A" w14:textId="77777777" w:rsidR="000D7AD5" w:rsidRPr="000D7AD5" w:rsidRDefault="000D7AD5" w:rsidP="009B1B4B">
      <w:pPr>
        <w:pStyle w:val="NormalWeb"/>
        <w:numPr>
          <w:ilvl w:val="0"/>
          <w:numId w:val="8"/>
        </w:numPr>
        <w:spacing w:before="0" w:beforeAutospacing="0" w:after="0" w:afterAutospacing="0" w:line="252" w:lineRule="auto"/>
        <w:ind w:left="408" w:hanging="204"/>
        <w:jc w:val="both"/>
        <w:rPr>
          <w:rFonts w:eastAsiaTheme="minorHAnsi" w:cstheme="minorBidi"/>
          <w:sz w:val="20"/>
          <w:szCs w:val="22"/>
          <w:lang w:val="en-US" w:eastAsia="en-US"/>
        </w:rPr>
      </w:pPr>
      <w:r w:rsidRPr="000D7AD5">
        <w:rPr>
          <w:rFonts w:eastAsiaTheme="minorHAnsi" w:cstheme="minorBidi"/>
          <w:sz w:val="20"/>
          <w:szCs w:val="22"/>
          <w:lang w:val="en-US" w:eastAsia="en-US"/>
        </w:rPr>
        <w:t>Hour of the day: The hour of the day is represented by 1 to 24. The intuition is that some usage peaks might occur at daytime, while at midnight the consumption may be at the trough.</w:t>
      </w:r>
    </w:p>
    <w:p w14:paraId="78174BC8" w14:textId="42CAE1F9" w:rsidR="000D7AD5" w:rsidRPr="000D7AD5" w:rsidRDefault="000D7AD5" w:rsidP="009B1B4B">
      <w:pPr>
        <w:pStyle w:val="NormalWeb"/>
        <w:numPr>
          <w:ilvl w:val="0"/>
          <w:numId w:val="8"/>
        </w:numPr>
        <w:spacing w:before="0" w:beforeAutospacing="0" w:after="0" w:afterAutospacing="0" w:line="252" w:lineRule="auto"/>
        <w:ind w:left="408" w:hanging="204"/>
        <w:jc w:val="both"/>
        <w:rPr>
          <w:rFonts w:eastAsiaTheme="minorHAnsi" w:cstheme="minorBidi"/>
          <w:sz w:val="20"/>
          <w:szCs w:val="22"/>
          <w:lang w:val="en-US" w:eastAsia="en-US"/>
        </w:rPr>
      </w:pPr>
      <w:r w:rsidRPr="000D7AD5">
        <w:rPr>
          <w:rFonts w:eastAsiaTheme="minorHAnsi" w:cstheme="minorBidi"/>
          <w:sz w:val="20"/>
          <w:szCs w:val="22"/>
          <w:lang w:val="en-US" w:eastAsia="en-US"/>
        </w:rPr>
        <w:t>Day of the week: Monday to Sunday is represented by 1 to 7 in the original data</w:t>
      </w:r>
      <w:r w:rsidR="00EC4491">
        <w:rPr>
          <w:rFonts w:eastAsiaTheme="minorHAnsi" w:cstheme="minorBidi"/>
          <w:sz w:val="20"/>
          <w:szCs w:val="22"/>
          <w:lang w:val="en-US" w:eastAsia="en-US"/>
        </w:rPr>
        <w:t xml:space="preserve"> </w:t>
      </w:r>
      <w:r w:rsidRPr="000D7AD5">
        <w:rPr>
          <w:rFonts w:eastAsiaTheme="minorHAnsi" w:cstheme="minorBidi"/>
          <w:sz w:val="20"/>
          <w:szCs w:val="22"/>
          <w:lang w:val="en-US" w:eastAsia="en-US"/>
        </w:rPr>
        <w:t>set. It is assumed that weekdays and weekends have different consumption patterns due to life and work style changes. </w:t>
      </w:r>
    </w:p>
    <w:p w14:paraId="30C3219B" w14:textId="77777777" w:rsidR="000D7AD5" w:rsidRPr="000D7AD5" w:rsidRDefault="000D7AD5" w:rsidP="009B1B4B">
      <w:pPr>
        <w:pStyle w:val="NormalWeb"/>
        <w:numPr>
          <w:ilvl w:val="0"/>
          <w:numId w:val="8"/>
        </w:numPr>
        <w:spacing w:before="0" w:beforeAutospacing="0" w:after="0" w:afterAutospacing="0" w:line="252" w:lineRule="auto"/>
        <w:ind w:left="408" w:hanging="204"/>
        <w:jc w:val="both"/>
        <w:rPr>
          <w:rFonts w:eastAsiaTheme="minorHAnsi" w:cstheme="minorBidi"/>
          <w:sz w:val="20"/>
          <w:szCs w:val="22"/>
          <w:lang w:val="en-US" w:eastAsia="en-US"/>
        </w:rPr>
      </w:pPr>
      <w:r w:rsidRPr="000D7AD5">
        <w:rPr>
          <w:rFonts w:eastAsiaTheme="minorHAnsi" w:cstheme="minorBidi"/>
          <w:sz w:val="20"/>
          <w:szCs w:val="22"/>
          <w:lang w:val="en-US" w:eastAsia="en-US"/>
        </w:rPr>
        <w:t>Month of the year: Each month is represented by 1 to 12. The month feature is used to magnify signal input indicating high and low temperature periods.</w:t>
      </w:r>
    </w:p>
    <w:p w14:paraId="48ED0B27" w14:textId="0A5FD9D4" w:rsidR="000D7AD5" w:rsidRPr="000D7AD5" w:rsidRDefault="000D7AD5" w:rsidP="009B1B4B">
      <w:pPr>
        <w:pStyle w:val="NormalWeb"/>
        <w:numPr>
          <w:ilvl w:val="0"/>
          <w:numId w:val="8"/>
        </w:numPr>
        <w:spacing w:before="0" w:beforeAutospacing="0" w:after="0" w:afterAutospacing="0" w:line="252" w:lineRule="auto"/>
        <w:ind w:left="408" w:hanging="204"/>
        <w:jc w:val="both"/>
        <w:rPr>
          <w:rFonts w:eastAsiaTheme="minorEastAsia" w:cstheme="minorBidi"/>
          <w:sz w:val="20"/>
          <w:szCs w:val="20"/>
          <w:lang w:val="en-US" w:eastAsia="en-US"/>
        </w:rPr>
      </w:pPr>
      <w:r w:rsidRPr="5ED85B9D">
        <w:rPr>
          <w:rFonts w:eastAsiaTheme="minorEastAsia" w:cstheme="minorBidi"/>
          <w:sz w:val="20"/>
          <w:szCs w:val="20"/>
          <w:lang w:val="en-US" w:eastAsia="en-US"/>
        </w:rPr>
        <w:t>Usages at previous time steps: Energy consumption readings from previous time steps are added to the current time steps as input variables</w:t>
      </w:r>
      <w:r w:rsidR="00F876C2">
        <w:rPr>
          <w:rFonts w:eastAsiaTheme="minorEastAsia" w:cstheme="minorBidi"/>
          <w:sz w:val="20"/>
          <w:szCs w:val="20"/>
          <w:lang w:val="en-US" w:eastAsia="en-US"/>
        </w:rPr>
        <w:t>.</w:t>
      </w:r>
      <w:r w:rsidRPr="5ED85B9D">
        <w:rPr>
          <w:rFonts w:eastAsiaTheme="minorEastAsia" w:cstheme="minorBidi"/>
          <w:sz w:val="20"/>
          <w:szCs w:val="20"/>
          <w:lang w:val="en-US" w:eastAsia="en-US"/>
        </w:rPr>
        <w:t xml:space="preserve"> These features aim to use lagged observations to facilitate the forecasting of the current time steps</w:t>
      </w:r>
      <w:r w:rsidR="31CC641D" w:rsidRPr="5ED85B9D">
        <w:rPr>
          <w:rFonts w:eastAsiaTheme="minorEastAsia" w:cstheme="minorBidi"/>
          <w:sz w:val="20"/>
          <w:szCs w:val="20"/>
          <w:lang w:val="en-US" w:eastAsia="en-US"/>
        </w:rPr>
        <w:t>.</w:t>
      </w:r>
    </w:p>
    <w:p w14:paraId="48D1BAD3" w14:textId="7BC6B304" w:rsidR="000D7AD5" w:rsidRPr="000D7AD5" w:rsidRDefault="000D7AD5" w:rsidP="009B1B4B">
      <w:pPr>
        <w:pStyle w:val="NormalWeb"/>
        <w:numPr>
          <w:ilvl w:val="0"/>
          <w:numId w:val="8"/>
        </w:numPr>
        <w:spacing w:before="0" w:beforeAutospacing="0" w:after="0" w:afterAutospacing="0" w:line="252" w:lineRule="auto"/>
        <w:ind w:left="408" w:hanging="204"/>
        <w:jc w:val="both"/>
        <w:rPr>
          <w:rFonts w:eastAsiaTheme="minorHAnsi" w:cstheme="minorBidi"/>
          <w:sz w:val="20"/>
          <w:szCs w:val="22"/>
          <w:lang w:val="en-US" w:eastAsia="en-US"/>
        </w:rPr>
      </w:pPr>
      <w:r w:rsidRPr="000D7AD5">
        <w:rPr>
          <w:rFonts w:eastAsiaTheme="minorHAnsi" w:cstheme="minorBidi"/>
          <w:sz w:val="20"/>
          <w:szCs w:val="22"/>
          <w:lang w:val="en-US" w:eastAsia="en-US"/>
        </w:rPr>
        <w:t>Season of the year: The four seasons (</w:t>
      </w:r>
      <w:r w:rsidR="000D6E88">
        <w:rPr>
          <w:rFonts w:eastAsiaTheme="minorHAnsi" w:cstheme="minorBidi"/>
          <w:sz w:val="20"/>
          <w:szCs w:val="22"/>
          <w:lang w:val="en-US" w:eastAsia="en-US"/>
        </w:rPr>
        <w:t>s</w:t>
      </w:r>
      <w:r w:rsidRPr="000D7AD5">
        <w:rPr>
          <w:rFonts w:eastAsiaTheme="minorHAnsi" w:cstheme="minorBidi"/>
          <w:sz w:val="20"/>
          <w:szCs w:val="22"/>
          <w:lang w:val="en-US" w:eastAsia="en-US"/>
        </w:rPr>
        <w:t xml:space="preserve">pring, </w:t>
      </w:r>
      <w:r w:rsidR="000D6E88">
        <w:rPr>
          <w:rFonts w:eastAsiaTheme="minorHAnsi" w:cstheme="minorBidi"/>
          <w:sz w:val="20"/>
          <w:szCs w:val="22"/>
          <w:lang w:val="en-US" w:eastAsia="en-US"/>
        </w:rPr>
        <w:t>s</w:t>
      </w:r>
      <w:r w:rsidRPr="000D7AD5">
        <w:rPr>
          <w:rFonts w:eastAsiaTheme="minorHAnsi" w:cstheme="minorBidi"/>
          <w:sz w:val="20"/>
          <w:szCs w:val="22"/>
          <w:lang w:val="en-US" w:eastAsia="en-US"/>
        </w:rPr>
        <w:t xml:space="preserve">ummer, </w:t>
      </w:r>
      <w:r w:rsidR="000D6E88">
        <w:rPr>
          <w:rFonts w:eastAsiaTheme="minorHAnsi" w:cstheme="minorBidi"/>
          <w:sz w:val="20"/>
          <w:szCs w:val="22"/>
          <w:lang w:val="en-US" w:eastAsia="en-US"/>
        </w:rPr>
        <w:t>f</w:t>
      </w:r>
      <w:r w:rsidRPr="000D7AD5">
        <w:rPr>
          <w:rFonts w:eastAsiaTheme="minorHAnsi" w:cstheme="minorBidi"/>
          <w:sz w:val="20"/>
          <w:szCs w:val="22"/>
          <w:lang w:val="en-US" w:eastAsia="en-US"/>
        </w:rPr>
        <w:t xml:space="preserve">all, </w:t>
      </w:r>
      <w:r w:rsidR="00297272">
        <w:rPr>
          <w:rFonts w:eastAsiaTheme="minorHAnsi" w:cstheme="minorBidi"/>
          <w:sz w:val="20"/>
          <w:szCs w:val="22"/>
          <w:lang w:val="en-US" w:eastAsia="en-US"/>
        </w:rPr>
        <w:t xml:space="preserve">and </w:t>
      </w:r>
      <w:r w:rsidR="000D6E88">
        <w:rPr>
          <w:rFonts w:eastAsiaTheme="minorHAnsi" w:cstheme="minorBidi"/>
          <w:sz w:val="20"/>
          <w:szCs w:val="22"/>
          <w:lang w:val="en-US" w:eastAsia="en-US"/>
        </w:rPr>
        <w:t>w</w:t>
      </w:r>
      <w:r w:rsidRPr="000D7AD5">
        <w:rPr>
          <w:rFonts w:eastAsiaTheme="minorHAnsi" w:cstheme="minorBidi"/>
          <w:sz w:val="20"/>
          <w:szCs w:val="22"/>
          <w:lang w:val="en-US" w:eastAsia="en-US"/>
        </w:rPr>
        <w:t>inter) are generated from the month feature. The season factor is believed to have an impact on the usage pattern as it affects the way that electrical appliances are used.</w:t>
      </w:r>
    </w:p>
    <w:p w14:paraId="30F8FA75" w14:textId="4ACB9453" w:rsidR="000D7AD5" w:rsidRPr="000D7AD5" w:rsidRDefault="000D7AD5" w:rsidP="009B1B4B">
      <w:pPr>
        <w:pStyle w:val="NormalWeb"/>
        <w:numPr>
          <w:ilvl w:val="0"/>
          <w:numId w:val="8"/>
        </w:numPr>
        <w:spacing w:before="0" w:beforeAutospacing="0" w:after="0" w:afterAutospacing="0" w:line="252" w:lineRule="auto"/>
        <w:ind w:left="408" w:hanging="204"/>
        <w:jc w:val="both"/>
        <w:rPr>
          <w:rFonts w:eastAsiaTheme="minorHAnsi" w:cstheme="minorBidi"/>
          <w:sz w:val="20"/>
          <w:szCs w:val="22"/>
          <w:lang w:val="en-US" w:eastAsia="en-US"/>
        </w:rPr>
      </w:pPr>
      <w:r w:rsidRPr="000D7AD5">
        <w:rPr>
          <w:rFonts w:eastAsiaTheme="minorHAnsi" w:cstheme="minorBidi"/>
          <w:sz w:val="20"/>
          <w:szCs w:val="22"/>
          <w:lang w:val="en-US" w:eastAsia="en-US"/>
        </w:rPr>
        <w:lastRenderedPageBreak/>
        <w:t xml:space="preserve">Temperature: Temperature is an important factor to be considered as it is directly related to the use of air conditioning and </w:t>
      </w:r>
      <w:r w:rsidR="004846B4">
        <w:rPr>
          <w:rFonts w:eastAsiaTheme="minorHAnsi" w:cstheme="minorBidi"/>
          <w:sz w:val="20"/>
          <w:szCs w:val="22"/>
          <w:lang w:val="en-US" w:eastAsia="en-US"/>
        </w:rPr>
        <w:t>heating</w:t>
      </w:r>
      <w:r w:rsidRPr="000D7AD5">
        <w:rPr>
          <w:rFonts w:eastAsiaTheme="minorHAnsi" w:cstheme="minorBidi"/>
          <w:sz w:val="20"/>
          <w:szCs w:val="22"/>
          <w:lang w:val="en-US" w:eastAsia="en-US"/>
        </w:rPr>
        <w:t>.</w:t>
      </w:r>
    </w:p>
    <w:p w14:paraId="5AAD311F" w14:textId="2561C6F3" w:rsidR="000D7AD5" w:rsidRPr="000D7AD5" w:rsidRDefault="000D7AD5" w:rsidP="00614524">
      <w:pPr>
        <w:pStyle w:val="NormalWeb"/>
        <w:numPr>
          <w:ilvl w:val="0"/>
          <w:numId w:val="8"/>
        </w:numPr>
        <w:spacing w:before="0" w:beforeAutospacing="0" w:after="0" w:afterAutospacing="0" w:line="252" w:lineRule="auto"/>
        <w:ind w:left="408" w:hanging="204"/>
        <w:jc w:val="both"/>
        <w:rPr>
          <w:rFonts w:eastAsiaTheme="minorHAnsi" w:cstheme="minorBidi"/>
          <w:sz w:val="20"/>
          <w:szCs w:val="22"/>
          <w:lang w:val="en-US" w:eastAsia="en-US"/>
        </w:rPr>
      </w:pPr>
      <w:r w:rsidRPr="000D7AD5">
        <w:rPr>
          <w:rFonts w:eastAsiaTheme="minorHAnsi" w:cstheme="minorBidi"/>
          <w:sz w:val="20"/>
          <w:szCs w:val="22"/>
          <w:lang w:val="en-US" w:eastAsia="en-US"/>
        </w:rPr>
        <w:t xml:space="preserve">Dew point temperature: Dew point is related to relative </w:t>
      </w:r>
      <w:r w:rsidR="00E0298C" w:rsidRPr="000D7AD5">
        <w:rPr>
          <w:rFonts w:eastAsiaTheme="minorHAnsi" w:cstheme="minorBidi"/>
          <w:sz w:val="20"/>
          <w:szCs w:val="22"/>
          <w:lang w:val="en-US" w:eastAsia="en-US"/>
        </w:rPr>
        <w:t>humidity;</w:t>
      </w:r>
      <w:r w:rsidRPr="000D7AD5">
        <w:rPr>
          <w:rFonts w:eastAsiaTheme="minorHAnsi" w:cstheme="minorBidi"/>
          <w:sz w:val="20"/>
          <w:szCs w:val="22"/>
          <w:lang w:val="en-US" w:eastAsia="en-US"/>
        </w:rPr>
        <w:t xml:space="preserve"> it gives the minimum temperature needed for vapor to condense.</w:t>
      </w:r>
    </w:p>
    <w:p w14:paraId="41424B34" w14:textId="4E25C5B1" w:rsidR="000D7AD5" w:rsidRPr="000D7AD5" w:rsidRDefault="000D7AD5" w:rsidP="009B1B4B">
      <w:pPr>
        <w:pStyle w:val="NormalWeb"/>
        <w:numPr>
          <w:ilvl w:val="0"/>
          <w:numId w:val="8"/>
        </w:numPr>
        <w:spacing w:before="0" w:beforeAutospacing="0" w:after="0" w:afterAutospacing="0" w:line="252" w:lineRule="auto"/>
        <w:ind w:left="408" w:hanging="204"/>
        <w:jc w:val="both"/>
        <w:rPr>
          <w:rFonts w:eastAsiaTheme="minorHAnsi" w:cstheme="minorBidi"/>
          <w:sz w:val="20"/>
          <w:szCs w:val="22"/>
          <w:lang w:val="en-US" w:eastAsia="en-US"/>
        </w:rPr>
      </w:pPr>
      <w:r w:rsidRPr="000D7AD5">
        <w:rPr>
          <w:rFonts w:eastAsiaTheme="minorHAnsi" w:cstheme="minorBidi"/>
          <w:sz w:val="20"/>
          <w:szCs w:val="22"/>
          <w:lang w:val="en-US" w:eastAsia="en-US"/>
        </w:rPr>
        <w:t>Relative Humidity: Relative humidity</w:t>
      </w:r>
      <w:r w:rsidR="00CA2F85">
        <w:rPr>
          <w:rFonts w:eastAsiaTheme="minorHAnsi" w:cstheme="minorBidi"/>
          <w:sz w:val="20"/>
          <w:szCs w:val="22"/>
          <w:lang w:val="en-US" w:eastAsia="en-US"/>
        </w:rPr>
        <w:t xml:space="preserve"> is</w:t>
      </w:r>
      <w:r w:rsidRPr="000D7AD5">
        <w:rPr>
          <w:rFonts w:eastAsiaTheme="minorHAnsi" w:cstheme="minorBidi"/>
          <w:sz w:val="20"/>
          <w:szCs w:val="22"/>
          <w:lang w:val="en-US" w:eastAsia="en-US"/>
        </w:rPr>
        <w:t xml:space="preserve"> the percentage of water vapor</w:t>
      </w:r>
      <w:r w:rsidR="00CA2F85">
        <w:rPr>
          <w:rFonts w:eastAsiaTheme="minorHAnsi" w:cstheme="minorBidi"/>
          <w:sz w:val="20"/>
          <w:szCs w:val="22"/>
          <w:lang w:val="en-US" w:eastAsia="en-US"/>
        </w:rPr>
        <w:t xml:space="preserve"> that</w:t>
      </w:r>
      <w:r w:rsidRPr="000D7AD5">
        <w:rPr>
          <w:rFonts w:eastAsiaTheme="minorHAnsi" w:cstheme="minorBidi"/>
          <w:sz w:val="20"/>
          <w:szCs w:val="22"/>
          <w:lang w:val="en-US" w:eastAsia="en-US"/>
        </w:rPr>
        <w:t xml:space="preserve"> exists compared to maximum amount of water vapor. A house generally has both humidifier and dehumidifier to control the relative humidity to a comfortable range.</w:t>
      </w:r>
      <w:r w:rsidR="00CE1D40">
        <w:rPr>
          <w:rFonts w:eastAsiaTheme="minorHAnsi" w:cstheme="minorBidi"/>
          <w:sz w:val="20"/>
          <w:szCs w:val="22"/>
          <w:lang w:val="en-US" w:eastAsia="en-US"/>
        </w:rPr>
        <w:t xml:space="preserve"> Furthermore, </w:t>
      </w:r>
      <w:r w:rsidR="00E26CA2">
        <w:rPr>
          <w:rFonts w:eastAsiaTheme="minorHAnsi" w:cstheme="minorBidi"/>
          <w:sz w:val="20"/>
          <w:szCs w:val="22"/>
          <w:lang w:val="en-US" w:eastAsia="en-US"/>
        </w:rPr>
        <w:t>humidity</w:t>
      </w:r>
      <w:r w:rsidR="00C552CF">
        <w:rPr>
          <w:rFonts w:eastAsiaTheme="minorHAnsi" w:cstheme="minorBidi"/>
          <w:sz w:val="20"/>
          <w:szCs w:val="22"/>
          <w:lang w:val="en-US" w:eastAsia="en-US"/>
        </w:rPr>
        <w:t xml:space="preserve"> generally </w:t>
      </w:r>
      <w:r w:rsidR="00A3478A">
        <w:rPr>
          <w:rFonts w:eastAsiaTheme="minorHAnsi" w:cstheme="minorBidi"/>
          <w:sz w:val="20"/>
          <w:szCs w:val="22"/>
          <w:lang w:val="en-US" w:eastAsia="en-US"/>
        </w:rPr>
        <w:t xml:space="preserve">makes humans feel warmer due to </w:t>
      </w:r>
      <w:r w:rsidR="00590760">
        <w:rPr>
          <w:rFonts w:eastAsiaTheme="minorHAnsi" w:cstheme="minorBidi"/>
          <w:sz w:val="20"/>
          <w:szCs w:val="22"/>
          <w:lang w:val="en-US" w:eastAsia="en-US"/>
        </w:rPr>
        <w:t>decreased evaporative cooling.</w:t>
      </w:r>
      <w:r w:rsidR="003015C8">
        <w:rPr>
          <w:rFonts w:eastAsiaTheme="minorHAnsi" w:cstheme="minorBidi"/>
          <w:sz w:val="20"/>
          <w:szCs w:val="22"/>
          <w:lang w:val="en-US" w:eastAsia="en-US"/>
        </w:rPr>
        <w:t xml:space="preserve"> </w:t>
      </w:r>
      <w:proofErr w:type="gramStart"/>
      <w:r w:rsidR="00590760">
        <w:rPr>
          <w:rFonts w:eastAsiaTheme="minorHAnsi" w:cstheme="minorBidi"/>
          <w:sz w:val="20"/>
          <w:szCs w:val="22"/>
          <w:lang w:val="en-US" w:eastAsia="en-US"/>
        </w:rPr>
        <w:t>Both of these</w:t>
      </w:r>
      <w:proofErr w:type="gramEnd"/>
      <w:r w:rsidR="00590760">
        <w:rPr>
          <w:rFonts w:eastAsiaTheme="minorHAnsi" w:cstheme="minorBidi"/>
          <w:sz w:val="20"/>
          <w:szCs w:val="22"/>
          <w:lang w:val="en-US" w:eastAsia="en-US"/>
        </w:rPr>
        <w:t xml:space="preserve"> factors</w:t>
      </w:r>
      <w:r w:rsidRPr="000D7AD5">
        <w:rPr>
          <w:rFonts w:eastAsiaTheme="minorHAnsi" w:cstheme="minorBidi"/>
          <w:sz w:val="20"/>
          <w:szCs w:val="22"/>
          <w:lang w:val="en-US" w:eastAsia="en-US"/>
        </w:rPr>
        <w:t xml:space="preserve"> can cause a rise in electricity consumption. </w:t>
      </w:r>
    </w:p>
    <w:p w14:paraId="274BD4AC" w14:textId="5EE6A765" w:rsidR="000D7AD5" w:rsidRPr="000D7AD5" w:rsidRDefault="000D7AD5" w:rsidP="009B1B4B">
      <w:pPr>
        <w:pStyle w:val="NormalWeb"/>
        <w:numPr>
          <w:ilvl w:val="0"/>
          <w:numId w:val="8"/>
        </w:numPr>
        <w:spacing w:before="0" w:beforeAutospacing="0" w:after="0" w:afterAutospacing="0" w:line="252" w:lineRule="auto"/>
        <w:ind w:left="408" w:hanging="204"/>
        <w:jc w:val="both"/>
        <w:rPr>
          <w:rFonts w:eastAsiaTheme="minorHAnsi" w:cstheme="minorBidi"/>
          <w:sz w:val="20"/>
          <w:szCs w:val="22"/>
          <w:lang w:val="en-US" w:eastAsia="en-US"/>
        </w:rPr>
      </w:pPr>
      <w:r w:rsidRPr="000D7AD5">
        <w:rPr>
          <w:rFonts w:eastAsiaTheme="minorHAnsi" w:cstheme="minorBidi"/>
          <w:sz w:val="20"/>
          <w:szCs w:val="22"/>
          <w:lang w:val="en-US" w:eastAsia="en-US"/>
        </w:rPr>
        <w:t xml:space="preserve">Wind direction: Wind direction </w:t>
      </w:r>
      <w:r w:rsidR="00E91F5D">
        <w:rPr>
          <w:rFonts w:eastAsiaTheme="minorHAnsi" w:cstheme="minorBidi"/>
          <w:sz w:val="20"/>
          <w:szCs w:val="22"/>
          <w:lang w:val="en-US" w:eastAsia="en-US"/>
        </w:rPr>
        <w:t xml:space="preserve">may allow for natural ventilation of the house, reducing the </w:t>
      </w:r>
      <w:r w:rsidR="007A3D48">
        <w:rPr>
          <w:rFonts w:eastAsiaTheme="minorHAnsi" w:cstheme="minorBidi"/>
          <w:sz w:val="20"/>
          <w:szCs w:val="22"/>
          <w:lang w:val="en-US" w:eastAsia="en-US"/>
        </w:rPr>
        <w:t>use of</w:t>
      </w:r>
      <w:r w:rsidR="00E91F5D">
        <w:rPr>
          <w:rFonts w:eastAsiaTheme="minorHAnsi" w:cstheme="minorBidi"/>
          <w:sz w:val="20"/>
          <w:szCs w:val="22"/>
          <w:lang w:val="en-US" w:eastAsia="en-US"/>
        </w:rPr>
        <w:t xml:space="preserve"> </w:t>
      </w:r>
      <w:r w:rsidR="007A3D48">
        <w:rPr>
          <w:rFonts w:eastAsiaTheme="minorHAnsi" w:cstheme="minorBidi"/>
          <w:sz w:val="20"/>
          <w:szCs w:val="22"/>
          <w:lang w:val="en-US" w:eastAsia="en-US"/>
        </w:rPr>
        <w:t>HVAC</w:t>
      </w:r>
      <w:r w:rsidR="00EA56D8">
        <w:rPr>
          <w:rFonts w:eastAsiaTheme="minorHAnsi" w:cstheme="minorBidi"/>
          <w:sz w:val="20"/>
          <w:szCs w:val="22"/>
          <w:lang w:val="en-US" w:eastAsia="en-US"/>
        </w:rPr>
        <w:t xml:space="preserve"> </w:t>
      </w:r>
      <w:r w:rsidR="005C6051">
        <w:rPr>
          <w:rFonts w:eastAsiaTheme="minorHAnsi" w:cstheme="minorBidi"/>
          <w:sz w:val="20"/>
          <w:szCs w:val="22"/>
          <w:lang w:val="en-US" w:eastAsia="en-US"/>
        </w:rPr>
        <w:t>systems</w:t>
      </w:r>
      <w:r w:rsidR="00A3713D">
        <w:rPr>
          <w:rFonts w:eastAsiaTheme="minorHAnsi" w:cstheme="minorBidi"/>
          <w:sz w:val="20"/>
          <w:szCs w:val="22"/>
          <w:lang w:val="en-US" w:eastAsia="en-US"/>
        </w:rPr>
        <w:t xml:space="preserve"> and electricity usage.</w:t>
      </w:r>
    </w:p>
    <w:p w14:paraId="232A889A" w14:textId="0E332F81" w:rsidR="000D7AD5" w:rsidRPr="000D7AD5" w:rsidRDefault="000D7AD5" w:rsidP="009B1B4B">
      <w:pPr>
        <w:pStyle w:val="NormalWeb"/>
        <w:numPr>
          <w:ilvl w:val="0"/>
          <w:numId w:val="8"/>
        </w:numPr>
        <w:spacing w:before="0" w:beforeAutospacing="0" w:after="0" w:afterAutospacing="0" w:line="252" w:lineRule="auto"/>
        <w:ind w:left="408" w:hanging="204"/>
        <w:jc w:val="both"/>
        <w:rPr>
          <w:rFonts w:eastAsiaTheme="minorHAnsi" w:cstheme="minorBidi"/>
          <w:sz w:val="20"/>
          <w:szCs w:val="22"/>
          <w:lang w:val="en-US" w:eastAsia="en-US"/>
        </w:rPr>
      </w:pPr>
      <w:r w:rsidRPr="000D7AD5">
        <w:rPr>
          <w:rFonts w:eastAsiaTheme="minorHAnsi" w:cstheme="minorBidi"/>
          <w:sz w:val="20"/>
          <w:szCs w:val="22"/>
          <w:lang w:val="en-US" w:eastAsia="en-US"/>
        </w:rPr>
        <w:t xml:space="preserve">Wind speed: Wind can facilitate the movement of air, and potentially affect the temperature of the house. </w:t>
      </w:r>
      <w:r w:rsidR="00A51A7E" w:rsidRPr="000D7AD5">
        <w:rPr>
          <w:rFonts w:eastAsiaTheme="minorHAnsi" w:cstheme="minorBidi"/>
          <w:sz w:val="20"/>
          <w:szCs w:val="22"/>
          <w:lang w:val="en-US" w:eastAsia="en-US"/>
        </w:rPr>
        <w:t>Thus,</w:t>
      </w:r>
      <w:r w:rsidRPr="000D7AD5">
        <w:rPr>
          <w:rFonts w:eastAsiaTheme="minorHAnsi" w:cstheme="minorBidi"/>
          <w:sz w:val="20"/>
          <w:szCs w:val="22"/>
          <w:lang w:val="en-US" w:eastAsia="en-US"/>
        </w:rPr>
        <w:t xml:space="preserve"> wind speed can have a subtle effect on electricity usage.</w:t>
      </w:r>
    </w:p>
    <w:p w14:paraId="31C745AD" w14:textId="0FD7A28A" w:rsidR="000D7AD5" w:rsidRPr="000D7AD5" w:rsidRDefault="000D7AD5" w:rsidP="009B1B4B">
      <w:pPr>
        <w:pStyle w:val="NormalWeb"/>
        <w:numPr>
          <w:ilvl w:val="0"/>
          <w:numId w:val="8"/>
        </w:numPr>
        <w:spacing w:before="0" w:beforeAutospacing="0" w:after="0" w:afterAutospacing="0" w:line="252" w:lineRule="auto"/>
        <w:ind w:left="408" w:hanging="204"/>
        <w:jc w:val="both"/>
        <w:rPr>
          <w:rFonts w:eastAsiaTheme="minorEastAsia" w:cstheme="minorBidi"/>
          <w:sz w:val="20"/>
          <w:szCs w:val="20"/>
          <w:lang w:val="en-US" w:eastAsia="en-US"/>
        </w:rPr>
      </w:pPr>
      <w:r w:rsidRPr="4BEEE649">
        <w:rPr>
          <w:rFonts w:eastAsiaTheme="minorEastAsia" w:cstheme="minorBidi"/>
          <w:sz w:val="20"/>
          <w:szCs w:val="20"/>
          <w:lang w:val="en-US" w:eastAsia="en-US"/>
        </w:rPr>
        <w:t xml:space="preserve">Visibility: </w:t>
      </w:r>
      <w:r w:rsidR="002D4F11">
        <w:rPr>
          <w:rFonts w:eastAsiaTheme="minorEastAsia" w:cstheme="minorBidi"/>
          <w:sz w:val="20"/>
          <w:szCs w:val="20"/>
          <w:lang w:val="en-US" w:eastAsia="en-US"/>
        </w:rPr>
        <w:t xml:space="preserve">Visibility is </w:t>
      </w:r>
      <w:r w:rsidR="003B7B75">
        <w:rPr>
          <w:rFonts w:eastAsiaTheme="minorEastAsia" w:cstheme="minorBidi"/>
          <w:sz w:val="20"/>
          <w:szCs w:val="20"/>
          <w:lang w:val="en-US" w:eastAsia="en-US"/>
        </w:rPr>
        <w:t xml:space="preserve">the distance that can be seen from the weather station. </w:t>
      </w:r>
      <w:r w:rsidR="00DE5B6E">
        <w:rPr>
          <w:rFonts w:eastAsiaTheme="minorEastAsia" w:cstheme="minorBidi"/>
          <w:sz w:val="20"/>
          <w:szCs w:val="20"/>
          <w:lang w:val="en-US" w:eastAsia="en-US"/>
        </w:rPr>
        <w:t>Through an exhaustive review</w:t>
      </w:r>
      <w:r w:rsidR="00633BDD">
        <w:rPr>
          <w:rFonts w:eastAsiaTheme="minorEastAsia" w:cstheme="minorBidi"/>
          <w:sz w:val="20"/>
          <w:szCs w:val="20"/>
          <w:lang w:val="en-US" w:eastAsia="en-US"/>
        </w:rPr>
        <w:t xml:space="preserve"> of </w:t>
      </w:r>
      <w:r w:rsidR="009410EA">
        <w:rPr>
          <w:rFonts w:eastAsiaTheme="minorEastAsia" w:cstheme="minorBidi"/>
          <w:sz w:val="20"/>
          <w:szCs w:val="20"/>
          <w:lang w:val="en-US" w:eastAsia="en-US"/>
        </w:rPr>
        <w:t xml:space="preserve">116 </w:t>
      </w:r>
      <w:r w:rsidR="00192CDD">
        <w:rPr>
          <w:rFonts w:eastAsiaTheme="minorEastAsia" w:cstheme="minorBidi"/>
          <w:sz w:val="20"/>
          <w:szCs w:val="20"/>
          <w:lang w:val="en-US" w:eastAsia="en-US"/>
        </w:rPr>
        <w:t xml:space="preserve">studies of </w:t>
      </w:r>
      <w:r w:rsidR="00FC630B">
        <w:rPr>
          <w:rFonts w:eastAsiaTheme="minorEastAsia" w:cstheme="minorBidi"/>
          <w:sz w:val="20"/>
          <w:szCs w:val="20"/>
          <w:lang w:val="en-US" w:eastAsia="en-US"/>
        </w:rPr>
        <w:t>energy consumption</w:t>
      </w:r>
      <w:r w:rsidR="006B63D6">
        <w:rPr>
          <w:rFonts w:eastAsiaTheme="minorEastAsia" w:cstheme="minorBidi"/>
          <w:sz w:val="20"/>
          <w:szCs w:val="20"/>
          <w:lang w:val="en-US" w:eastAsia="en-US"/>
        </w:rPr>
        <w:t xml:space="preserve"> forecasting</w:t>
      </w:r>
      <w:r w:rsidR="00FC630B">
        <w:rPr>
          <w:rFonts w:eastAsiaTheme="minorEastAsia" w:cstheme="minorBidi"/>
          <w:sz w:val="20"/>
          <w:szCs w:val="20"/>
          <w:lang w:val="en-US" w:eastAsia="en-US"/>
        </w:rPr>
        <w:t xml:space="preserve"> models</w:t>
      </w:r>
      <w:r w:rsidR="00462A41">
        <w:rPr>
          <w:rFonts w:eastAsiaTheme="minorEastAsia" w:cstheme="minorBidi"/>
          <w:sz w:val="20"/>
          <w:szCs w:val="20"/>
          <w:lang w:val="en-US" w:eastAsia="en-US"/>
        </w:rPr>
        <w:t xml:space="preserve"> by Wei et al. [2</w:t>
      </w:r>
      <w:r w:rsidR="00997279">
        <w:rPr>
          <w:rFonts w:eastAsiaTheme="minorEastAsia" w:cstheme="minorBidi"/>
          <w:sz w:val="20"/>
          <w:szCs w:val="20"/>
          <w:lang w:val="en-US" w:eastAsia="en-US"/>
        </w:rPr>
        <w:t>2</w:t>
      </w:r>
      <w:r w:rsidR="00462A41">
        <w:rPr>
          <w:rFonts w:eastAsiaTheme="minorEastAsia" w:cstheme="minorBidi"/>
          <w:sz w:val="20"/>
          <w:szCs w:val="20"/>
          <w:lang w:val="en-US" w:eastAsia="en-US"/>
        </w:rPr>
        <w:t>]</w:t>
      </w:r>
      <w:r w:rsidR="0067032B">
        <w:rPr>
          <w:rFonts w:eastAsiaTheme="minorEastAsia" w:cstheme="minorBidi"/>
          <w:sz w:val="20"/>
          <w:szCs w:val="20"/>
          <w:lang w:val="en-US" w:eastAsia="en-US"/>
        </w:rPr>
        <w:t xml:space="preserve">, only one </w:t>
      </w:r>
      <w:r w:rsidR="006B63D6">
        <w:rPr>
          <w:rFonts w:eastAsiaTheme="minorEastAsia" w:cstheme="minorBidi"/>
          <w:sz w:val="20"/>
          <w:szCs w:val="20"/>
          <w:lang w:val="en-US" w:eastAsia="en-US"/>
        </w:rPr>
        <w:t xml:space="preserve">study </w:t>
      </w:r>
      <w:r w:rsidR="0067032B">
        <w:rPr>
          <w:rFonts w:eastAsiaTheme="minorEastAsia" w:cstheme="minorBidi"/>
          <w:sz w:val="20"/>
          <w:szCs w:val="20"/>
          <w:lang w:val="en-US" w:eastAsia="en-US"/>
        </w:rPr>
        <w:t>used visibility</w:t>
      </w:r>
      <w:r w:rsidR="00462A41">
        <w:rPr>
          <w:rFonts w:eastAsiaTheme="minorEastAsia" w:cstheme="minorBidi"/>
          <w:sz w:val="20"/>
          <w:szCs w:val="20"/>
          <w:lang w:val="en-US" w:eastAsia="en-US"/>
        </w:rPr>
        <w:t xml:space="preserve">. Therefore, it is </w:t>
      </w:r>
      <w:r w:rsidR="00192CDD">
        <w:rPr>
          <w:rFonts w:eastAsiaTheme="minorEastAsia" w:cstheme="minorBidi"/>
          <w:sz w:val="20"/>
          <w:szCs w:val="20"/>
          <w:lang w:val="en-US" w:eastAsia="en-US"/>
        </w:rPr>
        <w:t xml:space="preserve">used </w:t>
      </w:r>
      <w:proofErr w:type="gramStart"/>
      <w:r w:rsidR="00577680">
        <w:rPr>
          <w:rFonts w:eastAsiaTheme="minorEastAsia" w:cstheme="minorBidi"/>
          <w:sz w:val="20"/>
          <w:szCs w:val="20"/>
          <w:lang w:val="en-US" w:eastAsia="en-US"/>
        </w:rPr>
        <w:t>in an attempt</w:t>
      </w:r>
      <w:r w:rsidR="00586C6A">
        <w:rPr>
          <w:rFonts w:eastAsiaTheme="minorEastAsia" w:cstheme="minorBidi"/>
          <w:sz w:val="20"/>
          <w:szCs w:val="20"/>
          <w:lang w:val="en-US" w:eastAsia="en-US"/>
        </w:rPr>
        <w:t xml:space="preserve"> to</w:t>
      </w:r>
      <w:proofErr w:type="gramEnd"/>
      <w:r w:rsidR="00586C6A">
        <w:rPr>
          <w:rFonts w:eastAsiaTheme="minorEastAsia" w:cstheme="minorBidi"/>
          <w:sz w:val="20"/>
          <w:szCs w:val="20"/>
          <w:lang w:val="en-US" w:eastAsia="en-US"/>
        </w:rPr>
        <w:t xml:space="preserve"> increase accuracy.</w:t>
      </w:r>
      <w:r w:rsidR="00586C6A" w:rsidRPr="000D7AD5">
        <w:rPr>
          <w:rFonts w:eastAsiaTheme="minorEastAsia" w:cstheme="minorBidi"/>
          <w:sz w:val="20"/>
          <w:szCs w:val="20"/>
          <w:lang w:val="en-US" w:eastAsia="en-US"/>
        </w:rPr>
        <w:t xml:space="preserve"> </w:t>
      </w:r>
    </w:p>
    <w:p w14:paraId="44C8CD7F" w14:textId="72CB328F" w:rsidR="000D7AD5" w:rsidRDefault="000D7AD5" w:rsidP="009B1B4B">
      <w:pPr>
        <w:pStyle w:val="NormalWeb"/>
        <w:numPr>
          <w:ilvl w:val="0"/>
          <w:numId w:val="8"/>
        </w:numPr>
        <w:spacing w:before="0" w:beforeAutospacing="0" w:after="0" w:afterAutospacing="0" w:line="252" w:lineRule="auto"/>
        <w:ind w:left="408" w:hanging="204"/>
        <w:jc w:val="both"/>
        <w:rPr>
          <w:rFonts w:eastAsiaTheme="minorHAnsi" w:cstheme="minorBidi"/>
          <w:sz w:val="20"/>
          <w:szCs w:val="22"/>
          <w:lang w:val="en-US" w:eastAsia="en-US"/>
        </w:rPr>
      </w:pPr>
      <w:r w:rsidRPr="000D7AD5">
        <w:rPr>
          <w:rFonts w:eastAsiaTheme="minorHAnsi" w:cstheme="minorBidi"/>
          <w:sz w:val="20"/>
          <w:szCs w:val="22"/>
          <w:lang w:val="en-US" w:eastAsia="en-US"/>
        </w:rPr>
        <w:t>Pressure: Air Pressure affects relative humidity and potentially the wind speed.</w:t>
      </w:r>
    </w:p>
    <w:p w14:paraId="197F1F03" w14:textId="3A08F9BD" w:rsidR="001D000D" w:rsidRDefault="00EB022C" w:rsidP="00EB022C">
      <w:pPr>
        <w:pStyle w:val="Heading2"/>
      </w:pPr>
      <w:r>
        <w:t>Exploratory Data Analysis</w:t>
      </w:r>
    </w:p>
    <w:p w14:paraId="6D1510DD" w14:textId="7EE6BD26" w:rsidR="00E927E6" w:rsidRDefault="00E927E6" w:rsidP="009B1B4B">
      <w:pPr>
        <w:rPr>
          <w:lang w:val="en-US"/>
        </w:rPr>
      </w:pPr>
      <w:r w:rsidRPr="009B1B4B">
        <w:rPr>
          <w:lang w:val="en-US"/>
        </w:rPr>
        <w:t xml:space="preserve">The relationship between weather features and energy consumption is visualized and investigated. From </w:t>
      </w:r>
      <w:r w:rsidR="00B65FDA">
        <w:rPr>
          <w:lang w:val="en-US"/>
        </w:rPr>
        <w:t>Fig.</w:t>
      </w:r>
      <w:r w:rsidRPr="009B1B4B">
        <w:rPr>
          <w:lang w:val="en-US"/>
        </w:rPr>
        <w:t xml:space="preserve"> </w:t>
      </w:r>
      <w:r w:rsidR="008C4741">
        <w:rPr>
          <w:lang w:val="en-US"/>
        </w:rPr>
        <w:t>2</w:t>
      </w:r>
      <w:r w:rsidRPr="009B1B4B">
        <w:rPr>
          <w:lang w:val="en-US"/>
        </w:rPr>
        <w:t xml:space="preserve">, consumption </w:t>
      </w:r>
      <w:r w:rsidR="005B4180">
        <w:rPr>
          <w:lang w:val="en-US"/>
        </w:rPr>
        <w:t>from</w:t>
      </w:r>
      <w:r w:rsidRPr="009B1B4B">
        <w:rPr>
          <w:lang w:val="en-US"/>
        </w:rPr>
        <w:t xml:space="preserve"> July</w:t>
      </w:r>
      <w:r w:rsidR="00A3713D">
        <w:rPr>
          <w:lang w:val="en-US"/>
        </w:rPr>
        <w:t xml:space="preserve"> </w:t>
      </w:r>
      <w:r w:rsidRPr="009B1B4B">
        <w:rPr>
          <w:lang w:val="en-US"/>
        </w:rPr>
        <w:t xml:space="preserve">to </w:t>
      </w:r>
      <w:r w:rsidR="00A3713D">
        <w:rPr>
          <w:lang w:val="en-US"/>
        </w:rPr>
        <w:t>September 2018</w:t>
      </w:r>
      <w:r w:rsidRPr="009B1B4B">
        <w:rPr>
          <w:lang w:val="en-US"/>
        </w:rPr>
        <w:t xml:space="preserve"> is generally higher than that of </w:t>
      </w:r>
      <w:r w:rsidR="00A3713D">
        <w:rPr>
          <w:lang w:val="en-US"/>
        </w:rPr>
        <w:t>November</w:t>
      </w:r>
      <w:r w:rsidRPr="009B1B4B">
        <w:rPr>
          <w:lang w:val="en-US"/>
        </w:rPr>
        <w:t xml:space="preserve"> to </w:t>
      </w:r>
      <w:r w:rsidR="00A3713D">
        <w:rPr>
          <w:lang w:val="en-US"/>
        </w:rPr>
        <w:t xml:space="preserve">December </w:t>
      </w:r>
      <w:r w:rsidRPr="009B1B4B">
        <w:rPr>
          <w:lang w:val="en-US"/>
        </w:rPr>
        <w:t xml:space="preserve">2018, which </w:t>
      </w:r>
      <w:r w:rsidR="00A3713D">
        <w:rPr>
          <w:lang w:val="en-US"/>
        </w:rPr>
        <w:t>may</w:t>
      </w:r>
      <w:r w:rsidRPr="009B1B4B">
        <w:rPr>
          <w:lang w:val="en-US"/>
        </w:rPr>
        <w:t xml:space="preserve"> be attributable to the use of air conditioners during </w:t>
      </w:r>
      <w:r w:rsidR="00BC77C6">
        <w:rPr>
          <w:lang w:val="en-US"/>
        </w:rPr>
        <w:t>the summer.</w:t>
      </w:r>
      <w:r w:rsidRPr="009B1B4B">
        <w:rPr>
          <w:lang w:val="en-US"/>
        </w:rPr>
        <w:t xml:space="preserve"> In the winter period, during </w:t>
      </w:r>
      <w:r w:rsidR="00A3713D">
        <w:rPr>
          <w:lang w:val="en-US"/>
        </w:rPr>
        <w:t>December 2018</w:t>
      </w:r>
      <w:r w:rsidRPr="009B1B4B">
        <w:rPr>
          <w:lang w:val="en-US"/>
        </w:rPr>
        <w:t xml:space="preserve"> to </w:t>
      </w:r>
      <w:r w:rsidR="00A3713D">
        <w:rPr>
          <w:lang w:val="en-US"/>
        </w:rPr>
        <w:t xml:space="preserve">January </w:t>
      </w:r>
      <w:r w:rsidRPr="009B1B4B">
        <w:rPr>
          <w:lang w:val="en-US"/>
        </w:rPr>
        <w:t xml:space="preserve">2019, the consumption peaks occur frequently, which </w:t>
      </w:r>
      <w:r w:rsidR="004C6411">
        <w:rPr>
          <w:lang w:val="en-US"/>
        </w:rPr>
        <w:t>may</w:t>
      </w:r>
      <w:r w:rsidRPr="009B1B4B">
        <w:rPr>
          <w:lang w:val="en-US"/>
        </w:rPr>
        <w:t xml:space="preserve"> be related to the use of</w:t>
      </w:r>
      <w:r w:rsidR="006C6025">
        <w:rPr>
          <w:lang w:val="en-US"/>
        </w:rPr>
        <w:t xml:space="preserve"> space</w:t>
      </w:r>
      <w:r w:rsidRPr="009B1B4B">
        <w:rPr>
          <w:lang w:val="en-US"/>
        </w:rPr>
        <w:t xml:space="preserve"> heating devices and increasing demand for lighting. </w:t>
      </w:r>
      <w:r w:rsidR="00B65FDA">
        <w:rPr>
          <w:lang w:val="en-US"/>
        </w:rPr>
        <w:t>Fig.</w:t>
      </w:r>
      <w:r w:rsidRPr="009B1B4B">
        <w:rPr>
          <w:lang w:val="en-US"/>
        </w:rPr>
        <w:t xml:space="preserve"> </w:t>
      </w:r>
      <w:r w:rsidR="008C4741">
        <w:rPr>
          <w:lang w:val="en-US"/>
        </w:rPr>
        <w:t>3</w:t>
      </w:r>
      <w:r w:rsidRPr="009B1B4B">
        <w:rPr>
          <w:lang w:val="en-US"/>
        </w:rPr>
        <w:t xml:space="preserve"> shows </w:t>
      </w:r>
      <w:r w:rsidR="0032671F">
        <w:rPr>
          <w:lang w:val="en-US"/>
        </w:rPr>
        <w:t>the</w:t>
      </w:r>
      <w:r w:rsidRPr="009B1B4B">
        <w:rPr>
          <w:lang w:val="en-US"/>
        </w:rPr>
        <w:t xml:space="preserve"> consumption pattern </w:t>
      </w:r>
      <w:r w:rsidR="004C1A86">
        <w:rPr>
          <w:lang w:val="en-US"/>
        </w:rPr>
        <w:t>of the first week</w:t>
      </w:r>
      <w:r w:rsidR="00D73FF5">
        <w:rPr>
          <w:lang w:val="en-US"/>
        </w:rPr>
        <w:t xml:space="preserve"> of </w:t>
      </w:r>
      <w:r w:rsidR="0060729F">
        <w:rPr>
          <w:lang w:val="en-US"/>
        </w:rPr>
        <w:t>collected data</w:t>
      </w:r>
      <w:r w:rsidRPr="009B1B4B">
        <w:rPr>
          <w:lang w:val="en-US"/>
        </w:rPr>
        <w:t xml:space="preserve">. </w:t>
      </w:r>
      <w:r w:rsidR="003C6548">
        <w:rPr>
          <w:lang w:val="en-US"/>
        </w:rPr>
        <w:t>From this, it</w:t>
      </w:r>
      <w:r w:rsidRPr="009B1B4B">
        <w:rPr>
          <w:lang w:val="en-US"/>
        </w:rPr>
        <w:t xml:space="preserve"> is evident that the consumption peak occurs </w:t>
      </w:r>
      <w:r w:rsidR="00C909A1">
        <w:rPr>
          <w:lang w:val="en-US"/>
        </w:rPr>
        <w:t>during</w:t>
      </w:r>
      <w:r w:rsidRPr="009B1B4B">
        <w:rPr>
          <w:lang w:val="en-US"/>
        </w:rPr>
        <w:t xml:space="preserve"> the weekend.</w:t>
      </w:r>
    </w:p>
    <w:p w14:paraId="44EDD92D" w14:textId="77777777" w:rsidR="009D428A" w:rsidRDefault="009D428A" w:rsidP="009B1B4B">
      <w:pPr>
        <w:rPr>
          <w:lang w:val="en-US"/>
        </w:rPr>
      </w:pPr>
    </w:p>
    <w:p w14:paraId="51B573CB" w14:textId="473CDECE" w:rsidR="00A85617" w:rsidRDefault="500E5BDF" w:rsidP="00E65079">
      <w:pPr>
        <w:ind w:firstLine="0"/>
        <w:jc w:val="center"/>
        <w:rPr>
          <w:lang w:val="en-US"/>
        </w:rPr>
      </w:pPr>
      <w:r>
        <w:rPr>
          <w:noProof/>
        </w:rPr>
        <w:drawing>
          <wp:inline distT="0" distB="0" distL="0" distR="0" wp14:anchorId="1950D540" wp14:editId="636D7156">
            <wp:extent cx="3260725" cy="1682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rotWithShape="1">
                    <a:blip r:embed="rId10">
                      <a:extLst>
                        <a:ext uri="{28A0092B-C50C-407E-A947-70E740481C1C}">
                          <a14:useLocalDpi xmlns:a14="http://schemas.microsoft.com/office/drawing/2010/main" val="0"/>
                        </a:ext>
                      </a:extLst>
                    </a:blip>
                    <a:srcRect t="6140"/>
                    <a:stretch/>
                  </pic:blipFill>
                  <pic:spPr bwMode="auto">
                    <a:xfrm>
                      <a:off x="0" y="0"/>
                      <a:ext cx="3261600" cy="1682719"/>
                    </a:xfrm>
                    <a:prstGeom prst="rect">
                      <a:avLst/>
                    </a:prstGeom>
                    <a:ln>
                      <a:noFill/>
                    </a:ln>
                    <a:extLst>
                      <a:ext uri="{53640926-AAD7-44D8-BBD7-CCE9431645EC}">
                        <a14:shadowObscured xmlns:a14="http://schemas.microsoft.com/office/drawing/2010/main"/>
                      </a:ext>
                    </a:extLst>
                  </pic:spPr>
                </pic:pic>
              </a:graphicData>
            </a:graphic>
          </wp:inline>
        </w:drawing>
      </w:r>
    </w:p>
    <w:p w14:paraId="053C6606" w14:textId="63FF35E7" w:rsidR="00B65FDA" w:rsidRPr="009B1B4B" w:rsidRDefault="00B65FDA" w:rsidP="00B65FDA">
      <w:pPr>
        <w:ind w:firstLine="0"/>
        <w:jc w:val="left"/>
        <w:rPr>
          <w:lang w:val="en-US"/>
        </w:rPr>
      </w:pPr>
      <w:r>
        <w:rPr>
          <w:lang w:val="en-US"/>
        </w:rPr>
        <w:t xml:space="preserve">Fig </w:t>
      </w:r>
      <w:r w:rsidR="008C4741">
        <w:rPr>
          <w:lang w:val="en-US"/>
        </w:rPr>
        <w:t>2</w:t>
      </w:r>
      <w:r>
        <w:rPr>
          <w:lang w:val="en-US"/>
        </w:rPr>
        <w:t xml:space="preserve">: </w:t>
      </w:r>
      <w:r w:rsidR="0015355B">
        <w:rPr>
          <w:lang w:val="en-US"/>
        </w:rPr>
        <w:t xml:space="preserve">Energy Consumption of House from </w:t>
      </w:r>
      <w:r w:rsidR="00F732A8">
        <w:rPr>
          <w:lang w:val="en-US"/>
        </w:rPr>
        <w:t>July</w:t>
      </w:r>
      <w:r w:rsidR="0015355B">
        <w:rPr>
          <w:lang w:val="en-US"/>
        </w:rPr>
        <w:t xml:space="preserve"> 2018 to February 2020 </w:t>
      </w:r>
    </w:p>
    <w:p w14:paraId="0561A16E" w14:textId="550E1890" w:rsidR="00EB022C" w:rsidRDefault="004D29E4" w:rsidP="00E65079">
      <w:pPr>
        <w:ind w:firstLine="0"/>
        <w:jc w:val="center"/>
        <w:rPr>
          <w:lang w:val="en-US"/>
        </w:rPr>
      </w:pPr>
      <w:r>
        <w:rPr>
          <w:noProof/>
        </w:rPr>
        <w:drawing>
          <wp:inline distT="0" distB="0" distL="0" distR="0" wp14:anchorId="1FD6912F" wp14:editId="0E38628A">
            <wp:extent cx="2241550" cy="1444298"/>
            <wp:effectExtent l="0" t="0" r="6350" b="381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11">
                      <a:extLst>
                        <a:ext uri="{28A0092B-C50C-407E-A947-70E740481C1C}">
                          <a14:useLocalDpi xmlns:a14="http://schemas.microsoft.com/office/drawing/2010/main" val="0"/>
                        </a:ext>
                      </a:extLst>
                    </a:blip>
                    <a:srcRect t="7079"/>
                    <a:stretch/>
                  </pic:blipFill>
                  <pic:spPr bwMode="auto">
                    <a:xfrm>
                      <a:off x="0" y="0"/>
                      <a:ext cx="2242057" cy="1444625"/>
                    </a:xfrm>
                    <a:prstGeom prst="rect">
                      <a:avLst/>
                    </a:prstGeom>
                    <a:ln>
                      <a:noFill/>
                    </a:ln>
                    <a:extLst>
                      <a:ext uri="{53640926-AAD7-44D8-BBD7-CCE9431645EC}">
                        <a14:shadowObscured xmlns:a14="http://schemas.microsoft.com/office/drawing/2010/main"/>
                      </a:ext>
                    </a:extLst>
                  </pic:spPr>
                </pic:pic>
              </a:graphicData>
            </a:graphic>
          </wp:inline>
        </w:drawing>
      </w:r>
    </w:p>
    <w:p w14:paraId="69EBD429" w14:textId="47A600A7" w:rsidR="00BC77C6" w:rsidRDefault="00BC77C6" w:rsidP="00F63A74">
      <w:pPr>
        <w:ind w:firstLine="0"/>
        <w:rPr>
          <w:lang w:val="en-US"/>
        </w:rPr>
      </w:pPr>
      <w:r>
        <w:rPr>
          <w:lang w:val="en-US"/>
        </w:rPr>
        <w:t xml:space="preserve">Fig </w:t>
      </w:r>
      <w:r w:rsidR="008C4741">
        <w:rPr>
          <w:lang w:val="en-US"/>
        </w:rPr>
        <w:t>3</w:t>
      </w:r>
      <w:r w:rsidR="00D87403">
        <w:rPr>
          <w:lang w:val="en-US"/>
        </w:rPr>
        <w:t xml:space="preserve">: </w:t>
      </w:r>
      <w:r w:rsidR="0015355B">
        <w:rPr>
          <w:lang w:val="en-US"/>
        </w:rPr>
        <w:t>Energy Consumption of Ho</w:t>
      </w:r>
      <w:r w:rsidR="00C949AD">
        <w:rPr>
          <w:lang w:val="en-US"/>
        </w:rPr>
        <w:t>use in Week 1</w:t>
      </w:r>
    </w:p>
    <w:p w14:paraId="4FDDC27E" w14:textId="77777777" w:rsidR="00BA0454" w:rsidRPr="00BA0454" w:rsidRDefault="00BA0454" w:rsidP="00F63A74">
      <w:pPr>
        <w:ind w:firstLine="0"/>
        <w:rPr>
          <w:sz w:val="16"/>
          <w:szCs w:val="18"/>
          <w:lang w:val="en-US"/>
        </w:rPr>
      </w:pPr>
    </w:p>
    <w:p w14:paraId="286B06FB" w14:textId="094F7D41" w:rsidR="00572FB6" w:rsidRDefault="00572FB6" w:rsidP="00572FB6">
      <w:pPr>
        <w:pStyle w:val="Heading2"/>
      </w:pPr>
      <w:r>
        <w:t>Data Preparation</w:t>
      </w:r>
    </w:p>
    <w:p w14:paraId="4984D478" w14:textId="3EF0BF47" w:rsidR="008F62B2" w:rsidRPr="008F62B2" w:rsidRDefault="003F3097" w:rsidP="00E1346F">
      <w:pPr>
        <w:pStyle w:val="Heading3"/>
        <w:numPr>
          <w:ilvl w:val="2"/>
          <w:numId w:val="4"/>
        </w:numPr>
        <w:rPr>
          <w:i w:val="0"/>
          <w:iCs w:val="0"/>
        </w:rPr>
      </w:pPr>
      <w:r w:rsidRPr="00970FA4">
        <w:rPr>
          <w:noProof/>
        </w:rPr>
        <mc:AlternateContent>
          <mc:Choice Requires="wps">
            <w:drawing>
              <wp:anchor distT="45720" distB="45720" distL="114300" distR="114300" simplePos="0" relativeHeight="251662337" behindDoc="0" locked="0" layoutInCell="1" allowOverlap="1" wp14:anchorId="4446BED8" wp14:editId="165EAE62">
                <wp:simplePos x="0" y="0"/>
                <wp:positionH relativeFrom="column">
                  <wp:posOffset>2726267</wp:posOffset>
                </wp:positionH>
                <wp:positionV relativeFrom="paragraph">
                  <wp:posOffset>2009986</wp:posOffset>
                </wp:positionV>
                <wp:extent cx="571500" cy="140462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4620"/>
                        </a:xfrm>
                        <a:prstGeom prst="rect">
                          <a:avLst/>
                        </a:prstGeom>
                        <a:solidFill>
                          <a:srgbClr val="FFFFFF"/>
                        </a:solidFill>
                        <a:ln w="9525">
                          <a:noFill/>
                          <a:miter lim="800000"/>
                          <a:headEnd/>
                          <a:tailEnd/>
                        </a:ln>
                      </wps:spPr>
                      <wps:txbx>
                        <w:txbxContent>
                          <w:p w14:paraId="4C0362CE" w14:textId="5E394290" w:rsidR="003F3097" w:rsidRDefault="003F3097" w:rsidP="003F3097">
                            <w:pPr>
                              <w:jc w:val="right"/>
                            </w:pPr>
                            <w: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46BED8" id="Text Box 12" o:spid="_x0000_s1029" type="#_x0000_t202" style="position:absolute;left:0;text-align:left;margin-left:214.65pt;margin-top:158.25pt;width:45pt;height:110.6pt;z-index:25166233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" stroked="f">
                <v:textbox style="mso-fit-shape-to-text:t">
                  <w:txbxContent>
                    <w:p w14:paraId="4C0362CE" w14:textId="5E394290" w:rsidR="003F3097" w:rsidRDefault="003F3097" w:rsidP="003F3097">
                      <w:pPr>
                        <w:jc w:val="right"/>
                      </w:pPr>
                      <w:r>
                        <w:t>(3)</w:t>
                      </w:r>
                    </w:p>
                  </w:txbxContent>
                </v:textbox>
              </v:shape>
            </w:pict>
          </mc:Fallback>
        </mc:AlternateContent>
      </w:r>
      <w:r w:rsidR="008F62B2">
        <w:t>Unit Circle Mapping for Cyclical Features:</w:t>
      </w:r>
      <w:r w:rsidR="00C0267A">
        <w:t xml:space="preserve"> </w:t>
      </w:r>
      <w:r w:rsidR="00C0267A" w:rsidRPr="00C0267A">
        <w:rPr>
          <w:i w:val="0"/>
          <w:iCs w:val="0"/>
        </w:rPr>
        <w:t xml:space="preserve">When working with time-related features, some are usually cyclical. For example, the </w:t>
      </w:r>
      <w:r w:rsidR="009C0C73">
        <w:rPr>
          <w:i w:val="0"/>
          <w:iCs w:val="0"/>
        </w:rPr>
        <w:t>“</w:t>
      </w:r>
      <w:r w:rsidR="00C0267A" w:rsidRPr="00C0267A">
        <w:rPr>
          <w:i w:val="0"/>
          <w:iCs w:val="0"/>
        </w:rPr>
        <w:t>hour of the day</w:t>
      </w:r>
      <w:r w:rsidR="009C0C73">
        <w:rPr>
          <w:i w:val="0"/>
          <w:iCs w:val="0"/>
        </w:rPr>
        <w:t>”</w:t>
      </w:r>
      <w:r w:rsidR="00C0267A" w:rsidRPr="00C0267A">
        <w:rPr>
          <w:i w:val="0"/>
          <w:iCs w:val="0"/>
        </w:rPr>
        <w:t xml:space="preserve"> feature takes values from 0 to 23. A problem arises when time changes from 23 to 0. The actual time gap </w:t>
      </w:r>
      <w:r w:rsidR="00BA2B0F" w:rsidRPr="00C0267A">
        <w:rPr>
          <w:i w:val="0"/>
          <w:iCs w:val="0"/>
        </w:rPr>
        <w:t>is</w:t>
      </w:r>
      <w:r w:rsidR="00C0267A" w:rsidRPr="00C0267A">
        <w:rPr>
          <w:i w:val="0"/>
          <w:iCs w:val="0"/>
        </w:rPr>
        <w:t xml:space="preserve"> merely one hour apart, but the current encoding interprets the distance as 23. If these cyclical features were to be fed into the machine learning algorithm, data discontinuities </w:t>
      </w:r>
      <w:r w:rsidR="00BA2B0F">
        <w:rPr>
          <w:i w:val="0"/>
          <w:iCs w:val="0"/>
        </w:rPr>
        <w:t>may</w:t>
      </w:r>
      <w:r w:rsidR="00C0267A" w:rsidRPr="00C0267A">
        <w:rPr>
          <w:i w:val="0"/>
          <w:iCs w:val="0"/>
        </w:rPr>
        <w:t xml:space="preserve"> cause unexpected damage. Therefore, an alternative encoding is introduced as follows to ensure equal distancing between consecutive </w:t>
      </w:r>
      <w:r w:rsidR="6A23A13E" w:rsidRPr="5ED85B9D">
        <w:rPr>
          <w:i w:val="0"/>
          <w:iCs w:val="0"/>
        </w:rPr>
        <w:t>observations</w:t>
      </w:r>
      <w:r w:rsidR="00C0267A" w:rsidRPr="00C0267A">
        <w:rPr>
          <w:i w:val="0"/>
          <w:iCs w:val="0"/>
        </w:rPr>
        <w:t xml:space="preserve"> of cyclical features. Unit circle mapping utilizes sine and cosine transformation to encode the data into two dimensions and form a unit circle</w:t>
      </w:r>
      <w:r w:rsidR="00AD3A2B">
        <w:rPr>
          <w:i w:val="0"/>
          <w:iCs w:val="0"/>
        </w:rPr>
        <w:t>:</w:t>
      </w:r>
    </w:p>
    <w:p w14:paraId="0D61C453" w14:textId="1DAFDE60" w:rsidR="00AA29B0" w:rsidRPr="006D289E" w:rsidRDefault="00C5371B" w:rsidP="00AA29B0">
      <w:pPr>
        <w:rPr>
          <w:lang w:val="en-US"/>
        </w:rPr>
      </w:pPr>
      <m:oMathPara>
        <m:oMath>
          <m:sSub>
            <m:sSubPr>
              <m:ctrlPr>
                <w:ins w:id="17" w:author="Matthew Vandewiel" w:date="2020-12-02T14:16:00Z">
                  <w:rPr>
                    <w:rFonts w:ascii="Cambria Math" w:hAnsi="Cambria Math"/>
                    <w:i/>
                    <w:lang w:val="en-US"/>
                  </w:rPr>
                </w:ins>
              </m:ctrlPr>
            </m:sSubPr>
            <m:e>
              <m:r>
                <w:rPr>
                  <w:rFonts w:ascii="Cambria Math" w:hAnsi="Cambria Math"/>
                  <w:lang w:val="en-US"/>
                </w:rPr>
                <m:t>X</m:t>
              </m:r>
            </m:e>
            <m:sub>
              <m:r>
                <w:rPr>
                  <w:rFonts w:ascii="Cambria Math" w:hAnsi="Cambria Math"/>
                  <w:lang w:val="en-US"/>
                </w:rPr>
                <m:t>sin</m:t>
              </m:r>
            </m:sub>
          </m:sSub>
          <m:r>
            <w:rPr>
              <w:rFonts w:ascii="Cambria Math" w:hAnsi="Cambria Math"/>
              <w:lang w:val="en-US"/>
            </w:rPr>
            <m:t>=</m:t>
          </m:r>
          <m:func>
            <m:funcPr>
              <m:ctrlPr>
                <w:ins w:id="18" w:author="Matthew Vandewiel" w:date="2020-12-02T14:16:00Z">
                  <w:rPr>
                    <w:rFonts w:ascii="Cambria Math" w:hAnsi="Cambria Math"/>
                    <w:i/>
                    <w:lang w:val="en-US"/>
                  </w:rPr>
                </w:ins>
              </m:ctrlPr>
            </m:funcPr>
            <m:fName>
              <m:r>
                <m:rPr>
                  <m:sty m:val="p"/>
                </m:rPr>
                <w:rPr>
                  <w:rFonts w:ascii="Cambria Math" w:hAnsi="Cambria Math"/>
                  <w:lang w:val="en-US"/>
                </w:rPr>
                <m:t>sin</m:t>
              </m:r>
            </m:fName>
            <m:e>
              <m:d>
                <m:dPr>
                  <m:ctrlPr>
                    <w:ins w:id="19" w:author="Matthew Vandewiel" w:date="2020-12-02T14:16:00Z">
                      <w:rPr>
                        <w:rFonts w:ascii="Cambria Math" w:hAnsi="Cambria Math"/>
                        <w:i/>
                        <w:lang w:val="en-US"/>
                      </w:rPr>
                    </w:ins>
                  </m:ctrlPr>
                </m:dPr>
                <m:e>
                  <m:f>
                    <m:fPr>
                      <m:ctrlPr>
                        <w:ins w:id="20" w:author="Matthew Vandewiel" w:date="2020-12-02T14:16:00Z">
                          <w:rPr>
                            <w:rFonts w:ascii="Cambria Math" w:hAnsi="Cambria Math"/>
                            <w:i/>
                            <w:lang w:val="en-US"/>
                          </w:rPr>
                        </w:ins>
                      </m:ctrlPr>
                    </m:fPr>
                    <m:num>
                      <m:r>
                        <w:rPr>
                          <w:rFonts w:ascii="Cambria Math" w:hAnsi="Cambria Math"/>
                          <w:lang w:val="en-US"/>
                        </w:rPr>
                        <m:t>2πx</m:t>
                      </m:r>
                    </m:num>
                    <m:den>
                      <m:func>
                        <m:funcPr>
                          <m:ctrlPr>
                            <w:ins w:id="21" w:author="Matthew Vandewiel" w:date="2020-12-02T14:16:00Z">
                              <w:rPr>
                                <w:rFonts w:ascii="Cambria Math" w:hAnsi="Cambria Math"/>
                                <w:i/>
                                <w:lang w:val="en-US"/>
                              </w:rPr>
                            </w:ins>
                          </m:ctrlPr>
                        </m:funcPr>
                        <m:fName>
                          <m:r>
                            <w:rPr>
                              <w:rFonts w:ascii="Cambria Math" w:hAnsi="Cambria Math"/>
                              <w:lang w:val="en-US"/>
                            </w:rPr>
                            <m:t>max</m:t>
                          </m:r>
                        </m:fName>
                        <m:e>
                          <m:d>
                            <m:dPr>
                              <m:ctrlPr>
                                <w:ins w:id="22" w:author="Matthew Vandewiel" w:date="2020-12-02T14:16:00Z">
                                  <w:rPr>
                                    <w:rFonts w:ascii="Cambria Math" w:hAnsi="Cambria Math"/>
                                    <w:i/>
                                    <w:lang w:val="en-US"/>
                                  </w:rPr>
                                </w:ins>
                              </m:ctrlPr>
                            </m:dPr>
                            <m:e>
                              <m:r>
                                <w:rPr>
                                  <w:rFonts w:ascii="Cambria Math" w:hAnsi="Cambria Math"/>
                                  <w:lang w:val="en-US"/>
                                </w:rPr>
                                <m:t>x</m:t>
                              </m:r>
                            </m:e>
                          </m:d>
                        </m:e>
                      </m:func>
                    </m:den>
                  </m:f>
                </m:e>
              </m:d>
            </m:e>
          </m:func>
        </m:oMath>
      </m:oMathPara>
    </w:p>
    <w:p w14:paraId="7EF2DB71" w14:textId="34E6D3F8" w:rsidR="006D289E" w:rsidRPr="006D289E" w:rsidRDefault="00556492" w:rsidP="00AA29B0">
      <w:pPr>
        <w:rPr>
          <w:lang w:val="en-US"/>
        </w:rPr>
      </w:pPr>
      <w:r w:rsidRPr="00970FA4">
        <w:rPr>
          <w:noProof/>
          <w:lang w:val="en-US"/>
        </w:rPr>
        <mc:AlternateContent>
          <mc:Choice Requires="wps">
            <w:drawing>
              <wp:anchor distT="45720" distB="45720" distL="114300" distR="114300" simplePos="0" relativeHeight="251664385" behindDoc="0" locked="0" layoutInCell="1" allowOverlap="1" wp14:anchorId="0DECC7AD" wp14:editId="2902A1B1">
                <wp:simplePos x="0" y="0"/>
                <wp:positionH relativeFrom="column">
                  <wp:posOffset>2727960</wp:posOffset>
                </wp:positionH>
                <wp:positionV relativeFrom="paragraph">
                  <wp:posOffset>179917</wp:posOffset>
                </wp:positionV>
                <wp:extent cx="571500" cy="14046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4620"/>
                        </a:xfrm>
                        <a:prstGeom prst="rect">
                          <a:avLst/>
                        </a:prstGeom>
                        <a:solidFill>
                          <a:srgbClr val="FFFFFF"/>
                        </a:solidFill>
                        <a:ln w="9525">
                          <a:noFill/>
                          <a:miter lim="800000"/>
                          <a:headEnd/>
                          <a:tailEnd/>
                        </a:ln>
                      </wps:spPr>
                      <wps:txbx>
                        <w:txbxContent>
                          <w:p w14:paraId="1A042A1D" w14:textId="36F7E779" w:rsidR="00556492" w:rsidRDefault="00556492" w:rsidP="00556492">
                            <w:pPr>
                              <w:jc w:val="right"/>
                            </w:pPr>
                            <w:r>
                              <w:t>(</w:t>
                            </w:r>
                            <w:r w:rsidR="00107B0B">
                              <w:t>4</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ECC7AD" id="Text Box 13" o:spid="_x0000_s1030" type="#_x0000_t202" style="position:absolute;left:0;text-align:left;margin-left:214.8pt;margin-top:14.15pt;width:45pt;height:110.6pt;z-index:25166438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" stroked="f">
                <v:textbox style="mso-fit-shape-to-text:t">
                  <w:txbxContent>
                    <w:p w14:paraId="1A042A1D" w14:textId="36F7E779" w:rsidR="00556492" w:rsidRDefault="00556492" w:rsidP="00556492">
                      <w:pPr>
                        <w:jc w:val="right"/>
                      </w:pPr>
                      <w:r>
                        <w:t>(</w:t>
                      </w:r>
                      <w:r w:rsidR="00107B0B">
                        <w:t>4</w:t>
                      </w:r>
                      <w:r>
                        <w:t>)</w:t>
                      </w:r>
                    </w:p>
                  </w:txbxContent>
                </v:textbox>
              </v:shape>
            </w:pict>
          </mc:Fallback>
        </mc:AlternateContent>
      </w:r>
    </w:p>
    <w:p w14:paraId="1C37E2D8" w14:textId="2B3BBC7F" w:rsidR="006D289E" w:rsidRPr="00114D32" w:rsidRDefault="00C5371B" w:rsidP="006D289E">
      <w:pPr>
        <w:rPr>
          <w:lang w:val="en-US"/>
        </w:rPr>
      </w:pPr>
      <m:oMathPara>
        <m:oMath>
          <m:sSub>
            <m:sSubPr>
              <m:ctrlPr>
                <w:ins w:id="23" w:author="Matthew Vandewiel" w:date="2020-12-02T14:16:00Z">
                  <w:rPr>
                    <w:rFonts w:ascii="Cambria Math" w:hAnsi="Cambria Math"/>
                    <w:i/>
                    <w:lang w:val="en-US"/>
                  </w:rPr>
                </w:ins>
              </m:ctrlPr>
            </m:sSubPr>
            <m:e>
              <m:r>
                <w:rPr>
                  <w:rFonts w:ascii="Cambria Math" w:hAnsi="Cambria Math"/>
                  <w:lang w:val="en-US"/>
                </w:rPr>
                <m:t>X</m:t>
              </m:r>
            </m:e>
            <m:sub>
              <m:r>
                <w:rPr>
                  <w:rFonts w:ascii="Cambria Math" w:hAnsi="Cambria Math"/>
                  <w:lang w:val="en-US"/>
                </w:rPr>
                <m:t>cos</m:t>
              </m:r>
            </m:sub>
          </m:sSub>
          <m:r>
            <w:rPr>
              <w:rFonts w:ascii="Cambria Math" w:hAnsi="Cambria Math"/>
              <w:lang w:val="en-US"/>
            </w:rPr>
            <m:t>=</m:t>
          </m:r>
          <m:func>
            <m:funcPr>
              <m:ctrlPr>
                <w:ins w:id="24" w:author="Matthew Vandewiel" w:date="2020-12-02T14:16:00Z">
                  <w:rPr>
                    <w:rFonts w:ascii="Cambria Math" w:hAnsi="Cambria Math"/>
                    <w:i/>
                    <w:lang w:val="en-US"/>
                  </w:rPr>
                </w:ins>
              </m:ctrlPr>
            </m:funcPr>
            <m:fName>
              <m:r>
                <m:rPr>
                  <m:sty m:val="p"/>
                </m:rPr>
                <w:rPr>
                  <w:rFonts w:ascii="Cambria Math" w:hAnsi="Cambria Math"/>
                  <w:lang w:val="en-US"/>
                </w:rPr>
                <m:t>cos</m:t>
              </m:r>
            </m:fName>
            <m:e>
              <m:d>
                <m:dPr>
                  <m:ctrlPr>
                    <w:ins w:id="25" w:author="Matthew Vandewiel" w:date="2020-12-02T14:16:00Z">
                      <w:rPr>
                        <w:rFonts w:ascii="Cambria Math" w:hAnsi="Cambria Math"/>
                        <w:i/>
                        <w:lang w:val="en-US"/>
                      </w:rPr>
                    </w:ins>
                  </m:ctrlPr>
                </m:dPr>
                <m:e>
                  <m:f>
                    <m:fPr>
                      <m:ctrlPr>
                        <w:ins w:id="26" w:author="Matthew Vandewiel" w:date="2020-12-02T14:16:00Z">
                          <w:rPr>
                            <w:rFonts w:ascii="Cambria Math" w:hAnsi="Cambria Math"/>
                            <w:i/>
                            <w:lang w:val="en-US"/>
                          </w:rPr>
                        </w:ins>
                      </m:ctrlPr>
                    </m:fPr>
                    <m:num>
                      <m:r>
                        <w:rPr>
                          <w:rFonts w:ascii="Cambria Math" w:hAnsi="Cambria Math"/>
                          <w:lang w:val="en-US"/>
                        </w:rPr>
                        <m:t>2πx</m:t>
                      </m:r>
                    </m:num>
                    <m:den>
                      <m:func>
                        <m:funcPr>
                          <m:ctrlPr>
                            <w:ins w:id="27" w:author="Matthew Vandewiel" w:date="2020-12-02T14:16:00Z">
                              <w:rPr>
                                <w:rFonts w:ascii="Cambria Math" w:hAnsi="Cambria Math"/>
                                <w:i/>
                                <w:lang w:val="en-US"/>
                              </w:rPr>
                            </w:ins>
                          </m:ctrlPr>
                        </m:funcPr>
                        <m:fName>
                          <m:r>
                            <w:rPr>
                              <w:rFonts w:ascii="Cambria Math" w:hAnsi="Cambria Math"/>
                              <w:lang w:val="en-US"/>
                            </w:rPr>
                            <m:t>max</m:t>
                          </m:r>
                        </m:fName>
                        <m:e>
                          <m:d>
                            <m:dPr>
                              <m:ctrlPr>
                                <w:ins w:id="28" w:author="Matthew Vandewiel" w:date="2020-12-02T14:16:00Z">
                                  <w:rPr>
                                    <w:rFonts w:ascii="Cambria Math" w:hAnsi="Cambria Math"/>
                                    <w:i/>
                                    <w:lang w:val="en-US"/>
                                  </w:rPr>
                                </w:ins>
                              </m:ctrlPr>
                            </m:dPr>
                            <m:e>
                              <m:r>
                                <w:rPr>
                                  <w:rFonts w:ascii="Cambria Math" w:hAnsi="Cambria Math"/>
                                  <w:lang w:val="en-US"/>
                                </w:rPr>
                                <m:t>x</m:t>
                              </m:r>
                            </m:e>
                          </m:d>
                        </m:e>
                      </m:func>
                    </m:den>
                  </m:f>
                </m:e>
              </m:d>
            </m:e>
          </m:func>
        </m:oMath>
      </m:oMathPara>
    </w:p>
    <w:p w14:paraId="3D0B18DC" w14:textId="77777777" w:rsidR="00114D32" w:rsidRPr="00EE55BB" w:rsidRDefault="00114D32" w:rsidP="006D289E">
      <w:pPr>
        <w:rPr>
          <w:lang w:val="en-US"/>
        </w:rPr>
      </w:pPr>
    </w:p>
    <w:p w14:paraId="44D10F24" w14:textId="73F1B32F" w:rsidR="00EE55BB" w:rsidRDefault="00EE55BB" w:rsidP="00EE55BB">
      <w:pPr>
        <w:ind w:firstLine="0"/>
      </w:pPr>
      <w:r>
        <w:t xml:space="preserve">where x is the </w:t>
      </w:r>
      <w:r w:rsidR="41050F94">
        <w:t>cyclical attribute</w:t>
      </w:r>
      <w:r>
        <w:t xml:space="preserve"> to be transformed. The cyclical features that need to be transformed are</w:t>
      </w:r>
      <w:r w:rsidR="00AD3A2B">
        <w:t xml:space="preserve"> </w:t>
      </w:r>
      <w:r w:rsidR="004237D7">
        <w:t>the hour of the day</w:t>
      </w:r>
      <w:r w:rsidR="00112520">
        <w:t>, day of the week,</w:t>
      </w:r>
      <w:r>
        <w:t xml:space="preserve"> month of the year, </w:t>
      </w:r>
      <w:r w:rsidR="006E2AD3">
        <w:t>and season</w:t>
      </w:r>
      <w:r>
        <w:t>.</w:t>
      </w:r>
    </w:p>
    <w:p w14:paraId="67594546" w14:textId="2B99FF78" w:rsidR="00254364" w:rsidRPr="00254364" w:rsidRDefault="00254364" w:rsidP="00254364">
      <w:pPr>
        <w:rPr>
          <w:lang w:val="en-US"/>
        </w:rPr>
      </w:pPr>
      <w:r w:rsidRPr="00254364">
        <w:rPr>
          <w:rStyle w:val="Heading3Char"/>
        </w:rPr>
        <w:t>2)</w:t>
      </w:r>
      <w:r>
        <w:rPr>
          <w:rStyle w:val="Heading3Char"/>
        </w:rPr>
        <w:t xml:space="preserve">  </w:t>
      </w:r>
      <w:r w:rsidRPr="00254364">
        <w:rPr>
          <w:rStyle w:val="Heading3Char"/>
        </w:rPr>
        <w:t>Data Splitting and Standardization:</w:t>
      </w:r>
      <w:r>
        <w:t xml:space="preserve"> </w:t>
      </w:r>
      <w:r w:rsidRPr="00254364">
        <w:rPr>
          <w:lang w:val="en-US"/>
        </w:rPr>
        <w:t>The transformed</w:t>
      </w:r>
      <w:r w:rsidRPr="29C6B379">
        <w:rPr>
          <w:color w:val="000000" w:themeColor="text1"/>
          <w:sz w:val="22"/>
        </w:rPr>
        <w:t xml:space="preserve"> </w:t>
      </w:r>
      <w:r w:rsidRPr="00254364">
        <w:rPr>
          <w:lang w:val="en-US"/>
        </w:rPr>
        <w:t>data</w:t>
      </w:r>
      <w:r w:rsidR="00FA0E88">
        <w:rPr>
          <w:lang w:val="en-US"/>
        </w:rPr>
        <w:t xml:space="preserve"> </w:t>
      </w:r>
      <w:r w:rsidRPr="00254364">
        <w:rPr>
          <w:lang w:val="en-US"/>
        </w:rPr>
        <w:t xml:space="preserve">set </w:t>
      </w:r>
      <w:r w:rsidR="0EF6F7FC" w:rsidRPr="29C6B379">
        <w:rPr>
          <w:lang w:val="en-US"/>
        </w:rPr>
        <w:t>was</w:t>
      </w:r>
      <w:r w:rsidRPr="00254364">
        <w:rPr>
          <w:lang w:val="en-US"/>
        </w:rPr>
        <w:t xml:space="preserve"> divided into</w:t>
      </w:r>
      <w:r w:rsidR="00FA0E88">
        <w:rPr>
          <w:lang w:val="en-US"/>
        </w:rPr>
        <w:t xml:space="preserve"> </w:t>
      </w:r>
      <w:r w:rsidRPr="00254364">
        <w:rPr>
          <w:lang w:val="en-US"/>
        </w:rPr>
        <w:t>train</w:t>
      </w:r>
      <w:r w:rsidR="00FA0E88">
        <w:rPr>
          <w:lang w:val="en-US"/>
        </w:rPr>
        <w:t>ing</w:t>
      </w:r>
      <w:r w:rsidRPr="00254364">
        <w:rPr>
          <w:lang w:val="en-US"/>
        </w:rPr>
        <w:t>, validation, and test set</w:t>
      </w:r>
      <w:r w:rsidR="00FA0E88">
        <w:rPr>
          <w:lang w:val="en-US"/>
        </w:rPr>
        <w:t>s</w:t>
      </w:r>
      <w:r w:rsidRPr="00254364">
        <w:rPr>
          <w:lang w:val="en-US"/>
        </w:rPr>
        <w:t xml:space="preserve"> with ratios of 60%, 20%, and 20%</w:t>
      </w:r>
      <w:r w:rsidR="006528F3">
        <w:rPr>
          <w:lang w:val="en-US"/>
        </w:rPr>
        <w:t xml:space="preserve">, </w:t>
      </w:r>
      <w:r w:rsidR="00666013">
        <w:rPr>
          <w:lang w:val="en-US"/>
        </w:rPr>
        <w:t>respectively</w:t>
      </w:r>
      <w:r w:rsidRPr="00254364">
        <w:rPr>
          <w:lang w:val="en-US"/>
        </w:rPr>
        <w:t xml:space="preserve">. Noticeably, the data is not shuffled </w:t>
      </w:r>
      <w:r w:rsidR="1A4657F1" w:rsidRPr="5ED85B9D">
        <w:rPr>
          <w:lang w:val="en-US"/>
        </w:rPr>
        <w:t>so that sequential relationship</w:t>
      </w:r>
      <w:r w:rsidRPr="5ED85B9D">
        <w:rPr>
          <w:lang w:val="en-US"/>
        </w:rPr>
        <w:t xml:space="preserve"> is preserved.</w:t>
      </w:r>
      <w:r w:rsidRPr="00254364">
        <w:rPr>
          <w:lang w:val="en-US"/>
        </w:rPr>
        <w:t xml:space="preserve"> The final train</w:t>
      </w:r>
      <w:r w:rsidR="00577FF2">
        <w:rPr>
          <w:lang w:val="en-US"/>
        </w:rPr>
        <w:t>ing</w:t>
      </w:r>
      <w:r w:rsidRPr="00254364">
        <w:rPr>
          <w:lang w:val="en-US"/>
        </w:rPr>
        <w:t xml:space="preserve"> set contains one year</w:t>
      </w:r>
      <w:r w:rsidR="00577FF2">
        <w:rPr>
          <w:lang w:val="en-US"/>
        </w:rPr>
        <w:t xml:space="preserve"> of</w:t>
      </w:r>
      <w:r w:rsidRPr="00254364">
        <w:rPr>
          <w:lang w:val="en-US"/>
        </w:rPr>
        <w:t xml:space="preserve"> data </w:t>
      </w:r>
      <w:r w:rsidR="00FD3BA1">
        <w:rPr>
          <w:lang w:val="en-US"/>
        </w:rPr>
        <w:t>with</w:t>
      </w:r>
      <w:r w:rsidRPr="00254364">
        <w:rPr>
          <w:lang w:val="en-US"/>
        </w:rPr>
        <w:t xml:space="preserve"> 8</w:t>
      </w:r>
      <w:r w:rsidR="00FD3BA1">
        <w:rPr>
          <w:lang w:val="en-US"/>
        </w:rPr>
        <w:t>,</w:t>
      </w:r>
      <w:r w:rsidRPr="00254364">
        <w:rPr>
          <w:lang w:val="en-US"/>
        </w:rPr>
        <w:t>7</w:t>
      </w:r>
      <w:r w:rsidR="00D8640C">
        <w:rPr>
          <w:lang w:val="en-US"/>
        </w:rPr>
        <w:t>69</w:t>
      </w:r>
      <w:r w:rsidRPr="00254364">
        <w:rPr>
          <w:lang w:val="en-US"/>
        </w:rPr>
        <w:t xml:space="preserve"> hourly observations</w:t>
      </w:r>
      <w:r w:rsidR="00C97A22">
        <w:rPr>
          <w:lang w:val="en-US"/>
        </w:rPr>
        <w:t>,</w:t>
      </w:r>
      <w:r w:rsidR="00B6591A">
        <w:rPr>
          <w:lang w:val="en-US"/>
        </w:rPr>
        <w:t xml:space="preserve"> while</w:t>
      </w:r>
      <w:r w:rsidR="00650FB8">
        <w:rPr>
          <w:lang w:val="en-US"/>
        </w:rPr>
        <w:t xml:space="preserve"> the</w:t>
      </w:r>
      <w:r w:rsidRPr="00254364">
        <w:rPr>
          <w:lang w:val="en-US"/>
        </w:rPr>
        <w:t xml:space="preserve"> validation and test set</w:t>
      </w:r>
      <w:r w:rsidR="00FD3BA1">
        <w:rPr>
          <w:lang w:val="en-US"/>
        </w:rPr>
        <w:t>s</w:t>
      </w:r>
      <w:r w:rsidRPr="00254364">
        <w:rPr>
          <w:lang w:val="en-US"/>
        </w:rPr>
        <w:t xml:space="preserve"> </w:t>
      </w:r>
      <w:r w:rsidR="00FD3BA1">
        <w:rPr>
          <w:lang w:val="en-US"/>
        </w:rPr>
        <w:t>each</w:t>
      </w:r>
      <w:r w:rsidRPr="00254364">
        <w:rPr>
          <w:lang w:val="en-US"/>
        </w:rPr>
        <w:t xml:space="preserve"> have four months of</w:t>
      </w:r>
      <w:r w:rsidR="00FD3BA1">
        <w:rPr>
          <w:lang w:val="en-US"/>
        </w:rPr>
        <w:t xml:space="preserve"> data with</w:t>
      </w:r>
      <w:r w:rsidRPr="00254364">
        <w:rPr>
          <w:lang w:val="en-US"/>
        </w:rPr>
        <w:t xml:space="preserve"> 2</w:t>
      </w:r>
      <w:r w:rsidR="00FD3BA1">
        <w:rPr>
          <w:lang w:val="en-US"/>
        </w:rPr>
        <w:t>,</w:t>
      </w:r>
      <w:r w:rsidRPr="00254364">
        <w:rPr>
          <w:lang w:val="en-US"/>
        </w:rPr>
        <w:t>92</w:t>
      </w:r>
      <w:r w:rsidR="00E22939">
        <w:rPr>
          <w:lang w:val="en-US"/>
        </w:rPr>
        <w:t>3</w:t>
      </w:r>
      <w:r w:rsidRPr="00254364">
        <w:rPr>
          <w:lang w:val="en-US"/>
        </w:rPr>
        <w:t xml:space="preserve"> hourly </w:t>
      </w:r>
      <w:r w:rsidR="00C2609E">
        <w:rPr>
          <w:lang w:val="en-US"/>
        </w:rPr>
        <w:t>observations</w:t>
      </w:r>
      <w:r w:rsidRPr="00254364">
        <w:rPr>
          <w:lang w:val="en-US"/>
        </w:rPr>
        <w:t>. </w:t>
      </w:r>
    </w:p>
    <w:p w14:paraId="7501E884" w14:textId="759AE7DE" w:rsidR="007E29FC" w:rsidRPr="007E29FC" w:rsidRDefault="00254364" w:rsidP="007E29FC">
      <w:pPr>
        <w:rPr>
          <w:lang w:val="en-US"/>
        </w:rPr>
      </w:pPr>
      <w:r w:rsidRPr="00254364">
        <w:rPr>
          <w:lang w:val="en-US"/>
        </w:rPr>
        <w:t xml:space="preserve">Standardization is applied </w:t>
      </w:r>
      <w:r w:rsidR="00650FB8">
        <w:rPr>
          <w:lang w:val="en-US"/>
        </w:rPr>
        <w:t>so the</w:t>
      </w:r>
      <w:r w:rsidRPr="00254364">
        <w:rPr>
          <w:lang w:val="en-US"/>
        </w:rPr>
        <w:t xml:space="preserve"> </w:t>
      </w:r>
      <w:r w:rsidR="00C143F0">
        <w:rPr>
          <w:lang w:val="en-US"/>
        </w:rPr>
        <w:t xml:space="preserve">features in the </w:t>
      </w:r>
      <w:r w:rsidRPr="00254364">
        <w:rPr>
          <w:lang w:val="en-US"/>
        </w:rPr>
        <w:t>data</w:t>
      </w:r>
      <w:r w:rsidR="000411A9">
        <w:rPr>
          <w:lang w:val="en-US"/>
        </w:rPr>
        <w:t xml:space="preserve"> </w:t>
      </w:r>
      <w:r w:rsidRPr="00254364">
        <w:rPr>
          <w:lang w:val="en-US"/>
        </w:rPr>
        <w:t>set ha</w:t>
      </w:r>
      <w:r w:rsidR="00C143F0">
        <w:rPr>
          <w:lang w:val="en-US"/>
        </w:rPr>
        <w:t>ve a</w:t>
      </w:r>
      <w:r w:rsidRPr="00254364">
        <w:rPr>
          <w:lang w:val="en-US"/>
        </w:rPr>
        <w:t xml:space="preserve"> </w:t>
      </w:r>
      <w:r w:rsidR="00650FB8">
        <w:rPr>
          <w:lang w:val="en-US"/>
        </w:rPr>
        <w:t>mean of zero</w:t>
      </w:r>
      <w:r w:rsidRPr="00254364">
        <w:rPr>
          <w:lang w:val="en-US"/>
        </w:rPr>
        <w:t xml:space="preserve"> and unit variance. The mean and standard deviation</w:t>
      </w:r>
      <w:r w:rsidR="006712AF">
        <w:rPr>
          <w:lang w:val="en-US"/>
        </w:rPr>
        <w:t xml:space="preserve"> </w:t>
      </w:r>
      <w:r w:rsidR="00C622A7">
        <w:rPr>
          <w:lang w:val="en-US"/>
        </w:rPr>
        <w:t>of each</w:t>
      </w:r>
      <w:r w:rsidR="006B3BDA">
        <w:rPr>
          <w:lang w:val="en-US"/>
        </w:rPr>
        <w:t xml:space="preserve"> </w:t>
      </w:r>
      <w:r w:rsidR="00C143F0">
        <w:rPr>
          <w:lang w:val="en-US"/>
        </w:rPr>
        <w:t>feature</w:t>
      </w:r>
      <w:r w:rsidRPr="00254364">
        <w:rPr>
          <w:lang w:val="en-US"/>
        </w:rPr>
        <w:t xml:space="preserve"> are calculated on the train</w:t>
      </w:r>
      <w:r w:rsidR="00650FB8">
        <w:rPr>
          <w:lang w:val="en-US"/>
        </w:rPr>
        <w:t>ing</w:t>
      </w:r>
      <w:r w:rsidRPr="00254364">
        <w:rPr>
          <w:lang w:val="en-US"/>
        </w:rPr>
        <w:t xml:space="preserve"> set, </w:t>
      </w:r>
      <w:r w:rsidR="00E7168D">
        <w:rPr>
          <w:lang w:val="en-US"/>
        </w:rPr>
        <w:t xml:space="preserve">which are </w:t>
      </w:r>
      <w:r w:rsidRPr="00254364">
        <w:rPr>
          <w:lang w:val="en-US"/>
        </w:rPr>
        <w:t xml:space="preserve">then applied to scale </w:t>
      </w:r>
      <w:r w:rsidR="00A0080E">
        <w:rPr>
          <w:lang w:val="en-US"/>
        </w:rPr>
        <w:t xml:space="preserve">the </w:t>
      </w:r>
      <w:r w:rsidRPr="00254364">
        <w:rPr>
          <w:lang w:val="en-US"/>
        </w:rPr>
        <w:t>validation and test set</w:t>
      </w:r>
      <w:r w:rsidR="00A0080E">
        <w:rPr>
          <w:lang w:val="en-US"/>
        </w:rPr>
        <w:t>s</w:t>
      </w:r>
      <w:r w:rsidRPr="00254364">
        <w:rPr>
          <w:lang w:val="en-US"/>
        </w:rPr>
        <w:t xml:space="preserve"> to avoid data leakage.</w:t>
      </w:r>
    </w:p>
    <w:p w14:paraId="6902EC99" w14:textId="093991FC" w:rsidR="533FA6BB" w:rsidRDefault="533FA6BB" w:rsidP="7537603E">
      <w:pPr>
        <w:rPr>
          <w:lang w:val="en-US"/>
        </w:rPr>
      </w:pPr>
      <w:r w:rsidRPr="00CE7E87">
        <w:rPr>
          <w:rStyle w:val="Heading3Char"/>
        </w:rPr>
        <w:t>3) Sliding Window:</w:t>
      </w:r>
      <w:r w:rsidRPr="5D4CDB04">
        <w:rPr>
          <w:lang w:val="en-US"/>
        </w:rPr>
        <w:t xml:space="preserve"> </w:t>
      </w:r>
      <w:r w:rsidR="6E305004" w:rsidRPr="4C7972E6">
        <w:rPr>
          <w:lang w:val="en-US"/>
        </w:rPr>
        <w:t>To effectively transform the time</w:t>
      </w:r>
      <w:r w:rsidR="00174354">
        <w:rPr>
          <w:lang w:val="en-US"/>
        </w:rPr>
        <w:t>-</w:t>
      </w:r>
      <w:r w:rsidR="6E305004" w:rsidRPr="4C7972E6">
        <w:rPr>
          <w:lang w:val="en-US"/>
        </w:rPr>
        <w:t>series data</w:t>
      </w:r>
      <w:r w:rsidR="00174354">
        <w:rPr>
          <w:lang w:val="en-US"/>
        </w:rPr>
        <w:t xml:space="preserve"> </w:t>
      </w:r>
      <w:r w:rsidR="6E305004" w:rsidRPr="4C7972E6">
        <w:rPr>
          <w:lang w:val="en-US"/>
        </w:rPr>
        <w:t xml:space="preserve">set into a supervised learning </w:t>
      </w:r>
      <w:r w:rsidR="00B875BB">
        <w:rPr>
          <w:lang w:val="en-US"/>
        </w:rPr>
        <w:t>data set</w:t>
      </w:r>
      <w:r w:rsidR="6E305004" w:rsidRPr="4C7972E6">
        <w:rPr>
          <w:lang w:val="en-US"/>
        </w:rPr>
        <w:t xml:space="preserve">, </w:t>
      </w:r>
      <w:r w:rsidR="6E305004" w:rsidRPr="16DCEDF1">
        <w:rPr>
          <w:lang w:val="en-US"/>
        </w:rPr>
        <w:t>a</w:t>
      </w:r>
      <w:r w:rsidR="3195EAE5" w:rsidRPr="16DCEDF1">
        <w:rPr>
          <w:lang w:val="en-US"/>
        </w:rPr>
        <w:t>nd</w:t>
      </w:r>
      <w:r w:rsidR="6E305004" w:rsidRPr="4C7972E6">
        <w:rPr>
          <w:lang w:val="en-US"/>
        </w:rPr>
        <w:t xml:space="preserve"> to generate </w:t>
      </w:r>
      <w:r w:rsidR="00BD48AF" w:rsidRPr="575715D5">
        <w:rPr>
          <w:lang w:val="en-US"/>
        </w:rPr>
        <w:t>additional</w:t>
      </w:r>
      <w:r w:rsidR="6E305004" w:rsidRPr="575715D5">
        <w:rPr>
          <w:lang w:val="en-US"/>
        </w:rPr>
        <w:t xml:space="preserve"> </w:t>
      </w:r>
      <w:r w:rsidR="63D972CA" w:rsidRPr="16DCEDF1">
        <w:rPr>
          <w:lang w:val="en-US"/>
        </w:rPr>
        <w:t xml:space="preserve">observations, </w:t>
      </w:r>
      <w:r w:rsidR="6E305004" w:rsidRPr="16DCEDF1">
        <w:rPr>
          <w:lang w:val="en-US"/>
        </w:rPr>
        <w:t>t</w:t>
      </w:r>
      <w:r w:rsidR="62006FEE" w:rsidRPr="16DCEDF1">
        <w:rPr>
          <w:lang w:val="en-US"/>
        </w:rPr>
        <w:t>he</w:t>
      </w:r>
      <w:r w:rsidR="62006FEE" w:rsidRPr="1266B395">
        <w:rPr>
          <w:lang w:val="en-US"/>
        </w:rPr>
        <w:t xml:space="preserve"> data was </w:t>
      </w:r>
      <w:r w:rsidR="6AD960AF" w:rsidRPr="7063EF1B">
        <w:rPr>
          <w:lang w:val="en-US"/>
        </w:rPr>
        <w:t>regrouped into windows</w:t>
      </w:r>
      <w:r w:rsidR="6AD960AF" w:rsidRPr="64EE7D76">
        <w:rPr>
          <w:lang w:val="en-US"/>
        </w:rPr>
        <w:t xml:space="preserve"> that contain </w:t>
      </w:r>
      <w:r w:rsidR="6AD960AF" w:rsidRPr="6860FC92">
        <w:rPr>
          <w:lang w:val="en-US"/>
        </w:rPr>
        <w:t>samples</w:t>
      </w:r>
      <w:r w:rsidR="6AD960AF" w:rsidRPr="1DB9731E">
        <w:rPr>
          <w:lang w:val="en-US"/>
        </w:rPr>
        <w:t xml:space="preserve"> </w:t>
      </w:r>
      <w:r w:rsidR="6AD960AF" w:rsidRPr="68151537">
        <w:rPr>
          <w:lang w:val="en-US"/>
        </w:rPr>
        <w:t>in multiple time steps</w:t>
      </w:r>
      <w:r w:rsidR="6AD960AF" w:rsidRPr="4C7972E6">
        <w:rPr>
          <w:lang w:val="en-US"/>
        </w:rPr>
        <w:t>.</w:t>
      </w:r>
      <w:r w:rsidR="33B880FB" w:rsidRPr="6D20CDA2">
        <w:rPr>
          <w:lang w:val="en-US"/>
        </w:rPr>
        <w:t xml:space="preserve"> </w:t>
      </w:r>
      <w:r w:rsidR="5399E170" w:rsidRPr="59EAA07C">
        <w:rPr>
          <w:lang w:val="en-US"/>
        </w:rPr>
        <w:t xml:space="preserve">The stride of sliding, </w:t>
      </w:r>
      <w:r w:rsidR="5399E170" w:rsidRPr="413AB792">
        <w:rPr>
          <w:lang w:val="en-US"/>
        </w:rPr>
        <w:t xml:space="preserve">which is the </w:t>
      </w:r>
      <w:r w:rsidR="5399E170" w:rsidRPr="76932E1D">
        <w:rPr>
          <w:lang w:val="en-US"/>
        </w:rPr>
        <w:t xml:space="preserve">number of </w:t>
      </w:r>
      <w:r w:rsidR="7FE50E61" w:rsidRPr="64D94C6C">
        <w:rPr>
          <w:lang w:val="en-US"/>
        </w:rPr>
        <w:t>time</w:t>
      </w:r>
      <w:r w:rsidR="002D5515">
        <w:rPr>
          <w:lang w:val="en-US"/>
        </w:rPr>
        <w:t xml:space="preserve"> </w:t>
      </w:r>
      <w:r w:rsidR="5399E170" w:rsidRPr="76932E1D">
        <w:rPr>
          <w:lang w:val="en-US"/>
        </w:rPr>
        <w:t xml:space="preserve">steps </w:t>
      </w:r>
      <w:r w:rsidR="5399E170" w:rsidRPr="02089FC3">
        <w:rPr>
          <w:lang w:val="en-US"/>
        </w:rPr>
        <w:t>from one window to the next, was</w:t>
      </w:r>
      <w:r w:rsidR="5399E170" w:rsidRPr="226F93DB">
        <w:rPr>
          <w:lang w:val="en-US"/>
        </w:rPr>
        <w:t xml:space="preserve"> </w:t>
      </w:r>
      <w:r w:rsidR="6356A468" w:rsidRPr="1E120852">
        <w:rPr>
          <w:lang w:val="en-US"/>
        </w:rPr>
        <w:t xml:space="preserve">set </w:t>
      </w:r>
      <w:r w:rsidR="5399E170" w:rsidRPr="1E120852">
        <w:rPr>
          <w:lang w:val="en-US"/>
        </w:rPr>
        <w:t>to</w:t>
      </w:r>
      <w:r w:rsidR="5399E170" w:rsidRPr="226F93DB">
        <w:rPr>
          <w:lang w:val="en-US"/>
        </w:rPr>
        <w:t xml:space="preserve"> one</w:t>
      </w:r>
      <w:r w:rsidR="05524DF9" w:rsidRPr="226F93DB">
        <w:rPr>
          <w:lang w:val="en-US"/>
        </w:rPr>
        <w:t>.</w:t>
      </w:r>
      <w:r w:rsidR="619DB457" w:rsidRPr="331892E9">
        <w:rPr>
          <w:lang w:val="en-US"/>
        </w:rPr>
        <w:t xml:space="preserve"> The number of </w:t>
      </w:r>
      <w:r w:rsidR="62C85473" w:rsidRPr="5ED85B9D">
        <w:rPr>
          <w:lang w:val="en-US"/>
        </w:rPr>
        <w:t>sample</w:t>
      </w:r>
      <w:r w:rsidR="619DB457" w:rsidRPr="5ED85B9D">
        <w:rPr>
          <w:lang w:val="en-US"/>
        </w:rPr>
        <w:t>s</w:t>
      </w:r>
      <w:r w:rsidR="619DB457" w:rsidRPr="331892E9">
        <w:rPr>
          <w:lang w:val="en-US"/>
        </w:rPr>
        <w:t xml:space="preserve"> that the window captures </w:t>
      </w:r>
      <w:r w:rsidR="00E727FB">
        <w:rPr>
          <w:lang w:val="en-US"/>
        </w:rPr>
        <w:t>was</w:t>
      </w:r>
      <w:r w:rsidR="619DB457" w:rsidRPr="331892E9">
        <w:rPr>
          <w:lang w:val="en-US"/>
        </w:rPr>
        <w:t xml:space="preserve"> optimized by</w:t>
      </w:r>
      <w:r w:rsidR="619DB457" w:rsidRPr="2083E4CC">
        <w:rPr>
          <w:lang w:val="en-US"/>
        </w:rPr>
        <w:t xml:space="preserve"> hyperparameter tuning.</w:t>
      </w:r>
      <w:r w:rsidR="5A96A41D" w:rsidRPr="77B24478">
        <w:rPr>
          <w:lang w:val="en-US"/>
        </w:rPr>
        <w:t xml:space="preserve"> </w:t>
      </w:r>
    </w:p>
    <w:p w14:paraId="439F9082" w14:textId="406BCE53" w:rsidR="00EE55BB" w:rsidRDefault="00254364" w:rsidP="00254364">
      <w:pPr>
        <w:pStyle w:val="Heading2"/>
      </w:pPr>
      <w:r>
        <w:lastRenderedPageBreak/>
        <w:t>Modeling</w:t>
      </w:r>
    </w:p>
    <w:p w14:paraId="4D070295" w14:textId="137470C6" w:rsidR="00F83A13" w:rsidRDefault="00CA20E4" w:rsidP="00B60CA6">
      <w:pPr>
        <w:rPr>
          <w:lang w:val="en-US"/>
        </w:rPr>
      </w:pPr>
      <w:r>
        <w:rPr>
          <w:lang w:val="en-US"/>
        </w:rPr>
        <w:t>As mentioned earlier,</w:t>
      </w:r>
      <w:r w:rsidR="009A3773" w:rsidRPr="009A3773">
        <w:rPr>
          <w:lang w:val="en-US"/>
        </w:rPr>
        <w:t xml:space="preserve"> </w:t>
      </w:r>
      <w:r w:rsidR="00D10E2F">
        <w:rPr>
          <w:lang w:val="en-US"/>
        </w:rPr>
        <w:t>FFNN</w:t>
      </w:r>
      <w:r w:rsidR="009A3773" w:rsidRPr="009A3773">
        <w:rPr>
          <w:lang w:val="en-US"/>
        </w:rPr>
        <w:t xml:space="preserve">, </w:t>
      </w:r>
      <w:r>
        <w:rPr>
          <w:lang w:val="en-US"/>
        </w:rPr>
        <w:t>LSTM-RNN</w:t>
      </w:r>
      <w:r w:rsidR="009A3773" w:rsidRPr="009A3773">
        <w:rPr>
          <w:lang w:val="en-US"/>
        </w:rPr>
        <w:t xml:space="preserve">, and </w:t>
      </w:r>
      <w:r>
        <w:rPr>
          <w:lang w:val="en-US"/>
        </w:rPr>
        <w:t>CNN</w:t>
      </w:r>
      <w:r w:rsidR="009A3773" w:rsidRPr="009A3773">
        <w:rPr>
          <w:lang w:val="en-US"/>
        </w:rPr>
        <w:t xml:space="preserve"> </w:t>
      </w:r>
      <w:r w:rsidR="00FB5BE7">
        <w:rPr>
          <w:lang w:val="en-US"/>
        </w:rPr>
        <w:t xml:space="preserve">models </w:t>
      </w:r>
      <w:r>
        <w:rPr>
          <w:lang w:val="en-US"/>
        </w:rPr>
        <w:t>were</w:t>
      </w:r>
      <w:r w:rsidR="009A3773" w:rsidRPr="009A3773">
        <w:rPr>
          <w:lang w:val="en-US"/>
        </w:rPr>
        <w:t xml:space="preserve"> developed</w:t>
      </w:r>
      <w:r>
        <w:rPr>
          <w:lang w:val="en-US"/>
        </w:rPr>
        <w:t xml:space="preserve"> </w:t>
      </w:r>
      <w:r w:rsidR="00FB5BE7">
        <w:rPr>
          <w:lang w:val="en-US"/>
        </w:rPr>
        <w:t>to compare accuracy</w:t>
      </w:r>
      <w:r w:rsidR="009A3773" w:rsidRPr="009A3773">
        <w:rPr>
          <w:lang w:val="en-US"/>
        </w:rPr>
        <w:t xml:space="preserve">. </w:t>
      </w:r>
      <w:r w:rsidR="00115ABF">
        <w:rPr>
          <w:lang w:val="en-US"/>
        </w:rPr>
        <w:t xml:space="preserve">All models </w:t>
      </w:r>
      <w:r w:rsidR="006D552E">
        <w:rPr>
          <w:lang w:val="en-US"/>
        </w:rPr>
        <w:t xml:space="preserve">have the following components: </w:t>
      </w:r>
      <w:r w:rsidR="00B60CA6" w:rsidRPr="009A3773">
        <w:rPr>
          <w:lang w:val="en-US"/>
        </w:rPr>
        <w:t>He initialization</w:t>
      </w:r>
      <w:r w:rsidR="00BE374D">
        <w:rPr>
          <w:lang w:val="en-US"/>
        </w:rPr>
        <w:t>,</w:t>
      </w:r>
      <w:r w:rsidR="673CA19D" w:rsidRPr="554E19BC">
        <w:rPr>
          <w:lang w:val="en-US"/>
        </w:rPr>
        <w:t xml:space="preserve"> as</w:t>
      </w:r>
      <w:r w:rsidR="673CA19D" w:rsidRPr="4EE6F794">
        <w:rPr>
          <w:lang w:val="en-US"/>
        </w:rPr>
        <w:t xml:space="preserve"> </w:t>
      </w:r>
      <w:r w:rsidR="673CA19D" w:rsidRPr="416098F4">
        <w:rPr>
          <w:lang w:val="en-US"/>
        </w:rPr>
        <w:t xml:space="preserve">this </w:t>
      </w:r>
      <w:r w:rsidR="5B77D919" w:rsidRPr="4AB37483">
        <w:rPr>
          <w:lang w:val="en-US"/>
        </w:rPr>
        <w:t xml:space="preserve">is the recommended </w:t>
      </w:r>
      <w:r w:rsidR="5B77D919" w:rsidRPr="521E9856">
        <w:rPr>
          <w:lang w:val="en-US"/>
        </w:rPr>
        <w:t>weight initialization strategy</w:t>
      </w:r>
      <w:r w:rsidR="673CA19D" w:rsidRPr="33DA3A54">
        <w:rPr>
          <w:lang w:val="en-US"/>
        </w:rPr>
        <w:t xml:space="preserve"> to be used along with </w:t>
      </w:r>
      <w:proofErr w:type="spellStart"/>
      <w:r w:rsidR="673CA19D" w:rsidRPr="41F867AA">
        <w:rPr>
          <w:lang w:val="en-US"/>
        </w:rPr>
        <w:t>ReLU</w:t>
      </w:r>
      <w:proofErr w:type="spellEnd"/>
      <w:r w:rsidR="673CA19D" w:rsidRPr="41F867AA">
        <w:rPr>
          <w:lang w:val="en-US"/>
        </w:rPr>
        <w:t xml:space="preserve"> and its </w:t>
      </w:r>
      <w:r w:rsidR="673CA19D" w:rsidRPr="74A82284">
        <w:rPr>
          <w:lang w:val="en-US"/>
        </w:rPr>
        <w:t>variants</w:t>
      </w:r>
      <w:r w:rsidR="00C06CC6">
        <w:rPr>
          <w:lang w:val="en-US"/>
        </w:rPr>
        <w:t xml:space="preserve">, such as </w:t>
      </w:r>
      <w:r w:rsidR="003576B2">
        <w:rPr>
          <w:lang w:val="en-US"/>
        </w:rPr>
        <w:t>exponential</w:t>
      </w:r>
      <w:r w:rsidR="00515A5D">
        <w:rPr>
          <w:lang w:val="en-US"/>
        </w:rPr>
        <w:t xml:space="preserve"> linear unit (ELU)</w:t>
      </w:r>
      <w:r w:rsidR="673CA19D" w:rsidRPr="74A82284">
        <w:rPr>
          <w:lang w:val="en-US"/>
        </w:rPr>
        <w:t xml:space="preserve"> </w:t>
      </w:r>
      <w:r w:rsidR="673CA19D" w:rsidRPr="00633BDD">
        <w:rPr>
          <w:lang w:val="en-US"/>
        </w:rPr>
        <w:t>[</w:t>
      </w:r>
      <w:r w:rsidR="00346E07" w:rsidRPr="00633BDD">
        <w:rPr>
          <w:lang w:val="en-US"/>
        </w:rPr>
        <w:t>2</w:t>
      </w:r>
      <w:r w:rsidR="00E45559">
        <w:rPr>
          <w:lang w:val="en-US"/>
        </w:rPr>
        <w:t>5</w:t>
      </w:r>
      <w:r w:rsidR="673CA19D" w:rsidRPr="00633BDD">
        <w:rPr>
          <w:lang w:val="en-US"/>
        </w:rPr>
        <w:t>];</w:t>
      </w:r>
      <w:r w:rsidR="00B60CA6">
        <w:rPr>
          <w:lang w:val="en-US"/>
        </w:rPr>
        <w:t xml:space="preserve"> </w:t>
      </w:r>
      <w:r w:rsidR="00515A5D">
        <w:rPr>
          <w:lang w:val="en-US"/>
        </w:rPr>
        <w:t>ELU</w:t>
      </w:r>
      <w:r w:rsidR="009A3773" w:rsidRPr="009A3773">
        <w:rPr>
          <w:lang w:val="en-US"/>
        </w:rPr>
        <w:t xml:space="preserve"> activation</w:t>
      </w:r>
      <w:r w:rsidR="009047A9">
        <w:rPr>
          <w:lang w:val="en-US"/>
        </w:rPr>
        <w:t xml:space="preserve"> was </w:t>
      </w:r>
      <w:r w:rsidR="006D552E">
        <w:rPr>
          <w:lang w:val="en-US"/>
        </w:rPr>
        <w:t>selected</w:t>
      </w:r>
      <w:r w:rsidR="00FC7056">
        <w:rPr>
          <w:lang w:val="en-US"/>
        </w:rPr>
        <w:t xml:space="preserve"> because </w:t>
      </w:r>
      <w:r w:rsidR="00FC7056" w:rsidRPr="009A3773">
        <w:rPr>
          <w:lang w:val="en-US"/>
        </w:rPr>
        <w:t xml:space="preserve">it </w:t>
      </w:r>
      <w:r w:rsidR="00631C6B">
        <w:rPr>
          <w:lang w:val="en-US"/>
        </w:rPr>
        <w:t>has a solution to</w:t>
      </w:r>
      <w:r w:rsidR="00FC7056" w:rsidRPr="009A3773">
        <w:rPr>
          <w:lang w:val="en-US"/>
        </w:rPr>
        <w:t xml:space="preserve"> the dying </w:t>
      </w:r>
      <w:proofErr w:type="spellStart"/>
      <w:r w:rsidR="00FC7056" w:rsidRPr="009A3773">
        <w:rPr>
          <w:lang w:val="en-US"/>
        </w:rPr>
        <w:t>R</w:t>
      </w:r>
      <w:r w:rsidR="007348F3">
        <w:rPr>
          <w:lang w:val="en-US"/>
        </w:rPr>
        <w:t>e</w:t>
      </w:r>
      <w:r w:rsidR="00FC7056" w:rsidRPr="009A3773">
        <w:rPr>
          <w:lang w:val="en-US"/>
        </w:rPr>
        <w:t>LU</w:t>
      </w:r>
      <w:proofErr w:type="spellEnd"/>
      <w:r w:rsidR="00FC7056" w:rsidRPr="009A3773">
        <w:rPr>
          <w:lang w:val="en-US"/>
        </w:rPr>
        <w:t xml:space="preserve"> problem and alleviates the vanishing gradients problem during </w:t>
      </w:r>
      <w:r w:rsidR="00FC7056">
        <w:rPr>
          <w:lang w:val="en-US"/>
        </w:rPr>
        <w:t>g</w:t>
      </w:r>
      <w:r w:rsidR="00FC7056" w:rsidRPr="009A3773">
        <w:rPr>
          <w:lang w:val="en-US"/>
        </w:rPr>
        <w:t xml:space="preserve">radient </w:t>
      </w:r>
      <w:r w:rsidR="00FC7056">
        <w:rPr>
          <w:lang w:val="en-US"/>
        </w:rPr>
        <w:t>d</w:t>
      </w:r>
      <w:r w:rsidR="00FC7056" w:rsidRPr="009A3773">
        <w:rPr>
          <w:lang w:val="en-US"/>
        </w:rPr>
        <w:t>escent</w:t>
      </w:r>
      <w:r w:rsidR="0055662C">
        <w:rPr>
          <w:lang w:val="en-US"/>
        </w:rPr>
        <w:t xml:space="preserve">; </w:t>
      </w:r>
      <w:proofErr w:type="spellStart"/>
      <w:r w:rsidR="00CF536F">
        <w:rPr>
          <w:lang w:val="en-US"/>
        </w:rPr>
        <w:t>Nadam</w:t>
      </w:r>
      <w:proofErr w:type="spellEnd"/>
      <w:r w:rsidR="00B303B9">
        <w:rPr>
          <w:lang w:val="en-US"/>
        </w:rPr>
        <w:t xml:space="preserve"> </w:t>
      </w:r>
      <w:r w:rsidR="005F2C33">
        <w:rPr>
          <w:lang w:val="en-US"/>
        </w:rPr>
        <w:t xml:space="preserve">is the Adam optimizer with </w:t>
      </w:r>
      <w:proofErr w:type="spellStart"/>
      <w:r w:rsidR="005F2C33">
        <w:rPr>
          <w:lang w:val="en-US"/>
        </w:rPr>
        <w:t>Nesterov</w:t>
      </w:r>
      <w:proofErr w:type="spellEnd"/>
      <w:r w:rsidR="00036155">
        <w:rPr>
          <w:lang w:val="en-US"/>
        </w:rPr>
        <w:t xml:space="preserve"> momentum, and</w:t>
      </w:r>
      <w:r w:rsidR="00B303B9">
        <w:rPr>
          <w:lang w:val="en-US"/>
        </w:rPr>
        <w:t xml:space="preserve"> was used</w:t>
      </w:r>
      <w:r w:rsidR="0024261C">
        <w:rPr>
          <w:lang w:val="en-US"/>
        </w:rPr>
        <w:t xml:space="preserve"> </w:t>
      </w:r>
      <w:r w:rsidR="008C1E35">
        <w:rPr>
          <w:lang w:val="en-US"/>
        </w:rPr>
        <w:t xml:space="preserve">as it is computationally </w:t>
      </w:r>
      <w:r w:rsidR="006D552E">
        <w:rPr>
          <w:lang w:val="en-US"/>
        </w:rPr>
        <w:t>efficient</w:t>
      </w:r>
      <w:r w:rsidR="004749FF">
        <w:rPr>
          <w:lang w:val="en-US"/>
        </w:rPr>
        <w:t xml:space="preserve"> due to the accelerated learning process;</w:t>
      </w:r>
      <w:r w:rsidR="00B60CA6">
        <w:rPr>
          <w:lang w:val="en-US"/>
        </w:rPr>
        <w:t xml:space="preserve"> e</w:t>
      </w:r>
      <w:r w:rsidR="00B60CA6" w:rsidRPr="0227EE43">
        <w:rPr>
          <w:lang w:val="en-US"/>
        </w:rPr>
        <w:t xml:space="preserve">arly stopping </w:t>
      </w:r>
      <w:r w:rsidR="00B60CA6" w:rsidRPr="42F5D673">
        <w:rPr>
          <w:lang w:val="en-US"/>
        </w:rPr>
        <w:t xml:space="preserve">was implemented to </w:t>
      </w:r>
      <w:r w:rsidR="00B60CA6" w:rsidRPr="4AACE1A1">
        <w:rPr>
          <w:lang w:val="en-US"/>
        </w:rPr>
        <w:t xml:space="preserve">interrupt training when the </w:t>
      </w:r>
      <w:r w:rsidR="00B60CA6" w:rsidRPr="6838941D">
        <w:rPr>
          <w:lang w:val="en-US"/>
        </w:rPr>
        <w:t xml:space="preserve">validation loss </w:t>
      </w:r>
      <w:r w:rsidR="00B60CA6" w:rsidRPr="5101926C">
        <w:rPr>
          <w:lang w:val="en-US"/>
        </w:rPr>
        <w:t>stops</w:t>
      </w:r>
      <w:r w:rsidR="00B60CA6" w:rsidRPr="6838941D">
        <w:rPr>
          <w:lang w:val="en-US"/>
        </w:rPr>
        <w:t xml:space="preserve"> decreasing for a </w:t>
      </w:r>
      <w:r w:rsidR="00B60CA6" w:rsidRPr="488A4B8B">
        <w:rPr>
          <w:lang w:val="en-US"/>
        </w:rPr>
        <w:t>number of epochs</w:t>
      </w:r>
      <w:r w:rsidR="00EB3660">
        <w:rPr>
          <w:lang w:val="en-US"/>
        </w:rPr>
        <w:t>,</w:t>
      </w:r>
      <w:r w:rsidR="00471CD7">
        <w:rPr>
          <w:lang w:val="en-US"/>
        </w:rPr>
        <w:t xml:space="preserve"> and </w:t>
      </w:r>
      <w:r w:rsidR="00B60CA6" w:rsidRPr="488A4B8B">
        <w:rPr>
          <w:lang w:val="en-US"/>
        </w:rPr>
        <w:t xml:space="preserve">the </w:t>
      </w:r>
      <w:r w:rsidR="00B60CA6" w:rsidRPr="2D7D8E4B">
        <w:rPr>
          <w:lang w:val="en-US"/>
        </w:rPr>
        <w:t xml:space="preserve">best model </w:t>
      </w:r>
      <w:r w:rsidR="00B60CA6" w:rsidRPr="01A6B53A">
        <w:rPr>
          <w:lang w:val="en-US"/>
        </w:rPr>
        <w:t>with</w:t>
      </w:r>
      <w:r w:rsidR="00B60CA6" w:rsidRPr="14CDA561">
        <w:rPr>
          <w:lang w:val="en-US"/>
        </w:rPr>
        <w:t xml:space="preserve"> the lowest </w:t>
      </w:r>
      <w:r w:rsidR="00B60CA6" w:rsidRPr="047F2A9A">
        <w:rPr>
          <w:lang w:val="en-US"/>
        </w:rPr>
        <w:t xml:space="preserve">validation </w:t>
      </w:r>
      <w:r w:rsidR="00B60CA6" w:rsidRPr="1C3D63A7">
        <w:rPr>
          <w:lang w:val="en-US"/>
        </w:rPr>
        <w:t>error</w:t>
      </w:r>
      <w:r w:rsidR="00B60CA6" w:rsidRPr="047F2A9A">
        <w:rPr>
          <w:lang w:val="en-US"/>
        </w:rPr>
        <w:t xml:space="preserve"> was restored at the end</w:t>
      </w:r>
      <w:r w:rsidR="00B60CA6" w:rsidRPr="35D4878B">
        <w:rPr>
          <w:lang w:val="en-US"/>
        </w:rPr>
        <w:t xml:space="preserve"> of training</w:t>
      </w:r>
      <w:r w:rsidR="00471CD7">
        <w:rPr>
          <w:lang w:val="en-US"/>
        </w:rPr>
        <w:t>;</w:t>
      </w:r>
      <w:r w:rsidR="00B60CA6">
        <w:rPr>
          <w:lang w:val="en-US"/>
        </w:rPr>
        <w:t xml:space="preserve"> </w:t>
      </w:r>
      <w:r w:rsidR="003F2238">
        <w:rPr>
          <w:lang w:val="en-US"/>
        </w:rPr>
        <w:t>finally,</w:t>
      </w:r>
      <w:r w:rsidR="009A3773" w:rsidRPr="009A3773">
        <w:rPr>
          <w:lang w:val="en-US"/>
        </w:rPr>
        <w:t xml:space="preserve"> mean square loss function</w:t>
      </w:r>
      <w:r w:rsidR="005438DF">
        <w:rPr>
          <w:lang w:val="en-US"/>
        </w:rPr>
        <w:t xml:space="preserve"> </w:t>
      </w:r>
      <w:r w:rsidR="004D6734">
        <w:rPr>
          <w:lang w:val="en-US"/>
        </w:rPr>
        <w:t xml:space="preserve">was selected as it </w:t>
      </w:r>
      <w:r w:rsidR="005438DF">
        <w:rPr>
          <w:lang w:val="en-US"/>
        </w:rPr>
        <w:t xml:space="preserve">is a </w:t>
      </w:r>
      <w:r w:rsidR="00301B2A">
        <w:rPr>
          <w:lang w:val="en-US"/>
        </w:rPr>
        <w:t xml:space="preserve">common </w:t>
      </w:r>
      <w:r w:rsidR="0075250D">
        <w:rPr>
          <w:lang w:val="en-US"/>
        </w:rPr>
        <w:t>evaluation method to</w:t>
      </w:r>
      <w:r w:rsidR="000724C2">
        <w:rPr>
          <w:lang w:val="en-US"/>
        </w:rPr>
        <w:t xml:space="preserve"> find the loss</w:t>
      </w:r>
      <w:r w:rsidR="00841BB1">
        <w:rPr>
          <w:lang w:val="en-US"/>
        </w:rPr>
        <w:t xml:space="preserve"> in learning curve plot</w:t>
      </w:r>
      <w:r w:rsidR="001B0E7F">
        <w:rPr>
          <w:lang w:val="en-US"/>
        </w:rPr>
        <w:t>s</w:t>
      </w:r>
      <w:r w:rsidR="00307C91">
        <w:rPr>
          <w:lang w:val="en-US"/>
        </w:rPr>
        <w:t>.</w:t>
      </w:r>
      <w:r w:rsidR="00FB5BE7">
        <w:rPr>
          <w:lang w:val="en-US"/>
        </w:rPr>
        <w:t xml:space="preserve"> </w:t>
      </w:r>
      <w:r w:rsidR="00307C91">
        <w:rPr>
          <w:lang w:val="en-US"/>
        </w:rPr>
        <w:t>For</w:t>
      </w:r>
      <w:r w:rsidR="007C1393">
        <w:rPr>
          <w:lang w:val="en-US"/>
        </w:rPr>
        <w:t xml:space="preserve"> the</w:t>
      </w:r>
      <w:r w:rsidR="009A3773" w:rsidRPr="009A3773">
        <w:rPr>
          <w:lang w:val="en-US"/>
        </w:rPr>
        <w:t xml:space="preserve"> LSTM</w:t>
      </w:r>
      <w:r w:rsidR="009A3773">
        <w:rPr>
          <w:lang w:val="en-US"/>
        </w:rPr>
        <w:t>-RNN</w:t>
      </w:r>
      <w:r w:rsidR="009A3773" w:rsidRPr="009A3773">
        <w:rPr>
          <w:lang w:val="en-US"/>
        </w:rPr>
        <w:t xml:space="preserve"> and CNN</w:t>
      </w:r>
      <w:r w:rsidR="007C1393">
        <w:rPr>
          <w:lang w:val="en-US"/>
        </w:rPr>
        <w:t xml:space="preserve"> models</w:t>
      </w:r>
      <w:r w:rsidR="009A3773" w:rsidRPr="009A3773">
        <w:rPr>
          <w:lang w:val="en-US"/>
        </w:rPr>
        <w:t xml:space="preserve">, a sliding window approach </w:t>
      </w:r>
      <w:r w:rsidR="43A17F6B" w:rsidRPr="7E6987CB">
        <w:rPr>
          <w:lang w:val="en-US"/>
        </w:rPr>
        <w:t>was</w:t>
      </w:r>
      <w:r w:rsidR="009A3773" w:rsidRPr="009A3773">
        <w:rPr>
          <w:lang w:val="en-US"/>
        </w:rPr>
        <w:t xml:space="preserve"> also used to generate </w:t>
      </w:r>
      <w:r w:rsidR="6B61FBE1" w:rsidRPr="43F1B8C2">
        <w:rPr>
          <w:lang w:val="en-US"/>
        </w:rPr>
        <w:t>windows</w:t>
      </w:r>
      <w:r w:rsidR="009A3773" w:rsidRPr="009A3773">
        <w:rPr>
          <w:lang w:val="en-US"/>
        </w:rPr>
        <w:t xml:space="preserve"> of input data</w:t>
      </w:r>
      <w:r w:rsidR="005D3B4E">
        <w:rPr>
          <w:lang w:val="en-US"/>
        </w:rPr>
        <w:t xml:space="preserve"> and</w:t>
      </w:r>
      <w:r w:rsidR="009A3773" w:rsidRPr="009A3773">
        <w:rPr>
          <w:lang w:val="en-US"/>
        </w:rPr>
        <w:t xml:space="preserve"> L2 regularization </w:t>
      </w:r>
      <w:r w:rsidR="299E63A8" w:rsidRPr="42F5D673">
        <w:rPr>
          <w:lang w:val="en-US"/>
        </w:rPr>
        <w:t>wa</w:t>
      </w:r>
      <w:r w:rsidR="237B1920" w:rsidRPr="42F5D673">
        <w:rPr>
          <w:lang w:val="en-US"/>
        </w:rPr>
        <w:t>s</w:t>
      </w:r>
      <w:r w:rsidR="009A3773" w:rsidRPr="009A3773">
        <w:rPr>
          <w:lang w:val="en-US"/>
        </w:rPr>
        <w:t xml:space="preserve"> used at each dense layer to reduce overfitting.</w:t>
      </w:r>
      <w:r w:rsidR="79F52A5B" w:rsidRPr="0227EE43">
        <w:rPr>
          <w:lang w:val="en-US"/>
        </w:rPr>
        <w:t xml:space="preserve"> </w:t>
      </w:r>
    </w:p>
    <w:p w14:paraId="1A6CCB38" w14:textId="1F616D01" w:rsidR="00741798" w:rsidRPr="00CC2C99" w:rsidRDefault="009A3773" w:rsidP="00F83A13">
      <w:pPr>
        <w:pStyle w:val="Heading3"/>
        <w:numPr>
          <w:ilvl w:val="2"/>
          <w:numId w:val="4"/>
        </w:numPr>
        <w:rPr>
          <w:rFonts w:asciiTheme="minorHAnsi" w:hAnsiTheme="minorHAnsi"/>
        </w:rPr>
      </w:pPr>
      <w:r>
        <w:t xml:space="preserve">Feedforward </w:t>
      </w:r>
      <w:r w:rsidR="00EA4D0F">
        <w:t xml:space="preserve">Neural </w:t>
      </w:r>
      <w:r>
        <w:t>Network</w:t>
      </w:r>
      <w:r w:rsidR="00EA4D0F">
        <w:t>:</w:t>
      </w:r>
      <w:r w:rsidR="004E0ABD" w:rsidRPr="00F83A13">
        <w:rPr>
          <w:i w:val="0"/>
          <w:iCs w:val="0"/>
        </w:rPr>
        <w:t xml:space="preserve"> </w:t>
      </w:r>
      <w:r w:rsidR="3CBC02C3" w:rsidRPr="00F83A13">
        <w:rPr>
          <w:i w:val="0"/>
          <w:iCs w:val="0"/>
        </w:rPr>
        <w:t>The</w:t>
      </w:r>
      <w:r w:rsidR="00D42A87">
        <w:rPr>
          <w:i w:val="0"/>
          <w:iCs w:val="0"/>
        </w:rPr>
        <w:t>re were 21</w:t>
      </w:r>
      <w:r w:rsidR="3CBC02C3" w:rsidRPr="00F83A13">
        <w:rPr>
          <w:i w:val="0"/>
          <w:iCs w:val="0"/>
        </w:rPr>
        <w:t xml:space="preserve"> neurons in the </w:t>
      </w:r>
      <w:r w:rsidR="004E0ABD" w:rsidRPr="00F83A13">
        <w:rPr>
          <w:i w:val="0"/>
          <w:iCs w:val="0"/>
        </w:rPr>
        <w:t xml:space="preserve">input layer </w:t>
      </w:r>
      <w:r w:rsidR="3CBC02C3" w:rsidRPr="00CC2C99">
        <w:rPr>
          <w:i w:val="0"/>
          <w:iCs w:val="0"/>
        </w:rPr>
        <w:t xml:space="preserve">as there were 21 </w:t>
      </w:r>
      <w:r w:rsidR="004E0ABD" w:rsidRPr="00CC2C99">
        <w:rPr>
          <w:i w:val="0"/>
          <w:iCs w:val="0"/>
        </w:rPr>
        <w:t>features</w:t>
      </w:r>
      <w:r w:rsidR="3CBC02C3" w:rsidRPr="00CC2C99">
        <w:rPr>
          <w:i w:val="0"/>
          <w:iCs w:val="0"/>
        </w:rPr>
        <w:t xml:space="preserve"> to be fed into the network</w:t>
      </w:r>
      <w:r w:rsidR="00AD1FE5" w:rsidRPr="00CC2C99">
        <w:rPr>
          <w:i w:val="0"/>
          <w:iCs w:val="0"/>
        </w:rPr>
        <w:t>.</w:t>
      </w:r>
      <w:r w:rsidR="004E0ABD" w:rsidRPr="00CC2C99">
        <w:rPr>
          <w:i w:val="0"/>
          <w:iCs w:val="0"/>
        </w:rPr>
        <w:t xml:space="preserve"> </w:t>
      </w:r>
      <w:r w:rsidR="00F80A1B" w:rsidRPr="00CC2C99">
        <w:rPr>
          <w:i w:val="0"/>
          <w:iCs w:val="0"/>
        </w:rPr>
        <w:t>Next, t</w:t>
      </w:r>
      <w:r w:rsidR="004E0ABD" w:rsidRPr="00CC2C99">
        <w:rPr>
          <w:i w:val="0"/>
          <w:iCs w:val="0"/>
        </w:rPr>
        <w:t xml:space="preserve">he number of hidden layers </w:t>
      </w:r>
      <w:r w:rsidR="3CBC02C3" w:rsidRPr="00CC2C99">
        <w:rPr>
          <w:i w:val="0"/>
          <w:iCs w:val="0"/>
        </w:rPr>
        <w:t xml:space="preserve">and the associated number of neurons </w:t>
      </w:r>
      <w:r w:rsidR="00AD1FE5" w:rsidRPr="00CC2C99">
        <w:rPr>
          <w:i w:val="0"/>
          <w:iCs w:val="0"/>
        </w:rPr>
        <w:t>were</w:t>
      </w:r>
      <w:r w:rsidR="004E0ABD" w:rsidRPr="00CC2C99">
        <w:rPr>
          <w:i w:val="0"/>
          <w:iCs w:val="0"/>
        </w:rPr>
        <w:t xml:space="preserve"> determined </w:t>
      </w:r>
      <w:r w:rsidR="00AD1FE5" w:rsidRPr="00CC2C99">
        <w:rPr>
          <w:i w:val="0"/>
          <w:iCs w:val="0"/>
        </w:rPr>
        <w:t>through</w:t>
      </w:r>
      <w:r w:rsidR="004E0ABD" w:rsidRPr="00CC2C99">
        <w:rPr>
          <w:i w:val="0"/>
          <w:iCs w:val="0"/>
        </w:rPr>
        <w:t xml:space="preserve"> </w:t>
      </w:r>
      <w:r w:rsidR="3CBC02C3" w:rsidRPr="00CC2C99">
        <w:rPr>
          <w:i w:val="0"/>
          <w:iCs w:val="0"/>
        </w:rPr>
        <w:t>hyperparameter</w:t>
      </w:r>
      <w:r w:rsidR="004E0ABD" w:rsidRPr="00CC2C99">
        <w:rPr>
          <w:i w:val="0"/>
          <w:iCs w:val="0"/>
        </w:rPr>
        <w:t xml:space="preserve"> tuning. </w:t>
      </w:r>
      <w:r w:rsidR="00F80A1B" w:rsidRPr="00CC2C99">
        <w:rPr>
          <w:i w:val="0"/>
          <w:iCs w:val="0"/>
        </w:rPr>
        <w:t>Finally, t</w:t>
      </w:r>
      <w:r w:rsidR="004E0ABD" w:rsidRPr="00CC2C99">
        <w:rPr>
          <w:i w:val="0"/>
          <w:iCs w:val="0"/>
        </w:rPr>
        <w:t xml:space="preserve">he output layer </w:t>
      </w:r>
      <w:r w:rsidR="3CBC02C3" w:rsidRPr="00CC2C99">
        <w:rPr>
          <w:i w:val="0"/>
          <w:iCs w:val="0"/>
        </w:rPr>
        <w:t xml:space="preserve">consisted of a </w:t>
      </w:r>
      <w:r w:rsidR="004E0ABD" w:rsidRPr="00CC2C99">
        <w:rPr>
          <w:i w:val="0"/>
          <w:iCs w:val="0"/>
        </w:rPr>
        <w:t xml:space="preserve">single neuron </w:t>
      </w:r>
      <w:r w:rsidR="3CBC02C3" w:rsidRPr="00CC2C99">
        <w:rPr>
          <w:i w:val="0"/>
          <w:iCs w:val="0"/>
        </w:rPr>
        <w:t xml:space="preserve">with </w:t>
      </w:r>
      <w:r w:rsidR="004E0ABD" w:rsidRPr="00CC2C99">
        <w:rPr>
          <w:i w:val="0"/>
          <w:iCs w:val="0"/>
        </w:rPr>
        <w:t>linear activation</w:t>
      </w:r>
      <w:r w:rsidR="3CBC02C3" w:rsidRPr="00CC2C99">
        <w:rPr>
          <w:i w:val="0"/>
          <w:iCs w:val="0"/>
        </w:rPr>
        <w:t>, as one prediction was made for each time step.</w:t>
      </w:r>
    </w:p>
    <w:p w14:paraId="491C3297" w14:textId="3A9A2F88" w:rsidR="004E0ABD" w:rsidRPr="00CC2C99" w:rsidRDefault="00741798" w:rsidP="00CF1894">
      <w:pPr>
        <w:pStyle w:val="Heading3"/>
        <w:numPr>
          <w:ilvl w:val="2"/>
          <w:numId w:val="4"/>
        </w:numPr>
        <w:rPr>
          <w:i w:val="0"/>
          <w:iCs w:val="0"/>
        </w:rPr>
      </w:pPr>
      <w:r w:rsidRPr="00CC2C99">
        <w:t>Long</w:t>
      </w:r>
      <w:r w:rsidR="00720FE6" w:rsidRPr="00CC2C99">
        <w:t xml:space="preserve"> Short-Term Memory Recurrent Neural Network</w:t>
      </w:r>
      <w:r w:rsidR="00CF1894" w:rsidRPr="00CC2C99">
        <w:t xml:space="preserve">: </w:t>
      </w:r>
      <w:r w:rsidR="00CF1894" w:rsidRPr="00CC2C99">
        <w:rPr>
          <w:i w:val="0"/>
          <w:iCs w:val="0"/>
        </w:rPr>
        <w:t>The input for the LSTM</w:t>
      </w:r>
      <w:r w:rsidR="009067EE" w:rsidRPr="00CC2C99">
        <w:rPr>
          <w:i w:val="0"/>
          <w:iCs w:val="0"/>
        </w:rPr>
        <w:t>-RNN</w:t>
      </w:r>
      <w:r w:rsidR="00CF1894" w:rsidRPr="00CC2C99">
        <w:rPr>
          <w:i w:val="0"/>
          <w:iCs w:val="0"/>
        </w:rPr>
        <w:t xml:space="preserve"> network is a three-dimensional </w:t>
      </w:r>
      <w:r w:rsidR="6AAB7F60" w:rsidRPr="00CC2C99">
        <w:rPr>
          <w:i w:val="0"/>
          <w:iCs w:val="0"/>
        </w:rPr>
        <w:t>array</w:t>
      </w:r>
      <w:r w:rsidR="00CF1894" w:rsidRPr="00CC2C99">
        <w:rPr>
          <w:i w:val="0"/>
          <w:iCs w:val="0"/>
        </w:rPr>
        <w:t xml:space="preserve">, with each dimension representing </w:t>
      </w:r>
      <w:r w:rsidR="6525FB1D" w:rsidRPr="6B7DE9D4">
        <w:rPr>
          <w:i w:val="0"/>
          <w:iCs w:val="0"/>
        </w:rPr>
        <w:t>batch size</w:t>
      </w:r>
      <w:r w:rsidR="00CF1894" w:rsidRPr="00CC2C99">
        <w:rPr>
          <w:i w:val="0"/>
          <w:iCs w:val="0"/>
        </w:rPr>
        <w:t>, time steps</w:t>
      </w:r>
      <w:r w:rsidR="006C34E6" w:rsidRPr="00CC2C99">
        <w:rPr>
          <w:i w:val="0"/>
          <w:iCs w:val="0"/>
        </w:rPr>
        <w:t>,</w:t>
      </w:r>
      <w:r w:rsidR="00CF1894" w:rsidRPr="00CC2C99">
        <w:rPr>
          <w:i w:val="0"/>
          <w:iCs w:val="0"/>
        </w:rPr>
        <w:t xml:space="preserve"> and features</w:t>
      </w:r>
      <w:r w:rsidR="009E5EC2">
        <w:rPr>
          <w:i w:val="0"/>
          <w:iCs w:val="0"/>
        </w:rPr>
        <w:t xml:space="preserve">, where the </w:t>
      </w:r>
      <w:r w:rsidR="009E5EC2" w:rsidRPr="00CC2C99">
        <w:rPr>
          <w:i w:val="0"/>
          <w:iCs w:val="0"/>
        </w:rPr>
        <w:t>same features in the FFNN are fed into this network</w:t>
      </w:r>
      <w:r w:rsidR="00CF1894" w:rsidRPr="00CC2C99">
        <w:rPr>
          <w:i w:val="0"/>
          <w:iCs w:val="0"/>
        </w:rPr>
        <w:t xml:space="preserve">. </w:t>
      </w:r>
      <w:r w:rsidR="00C25853">
        <w:rPr>
          <w:i w:val="0"/>
          <w:iCs w:val="0"/>
        </w:rPr>
        <w:t>It</w:t>
      </w:r>
      <w:r w:rsidR="00F85BCF">
        <w:rPr>
          <w:i w:val="0"/>
          <w:iCs w:val="0"/>
        </w:rPr>
        <w:t xml:space="preserve"> contains multiple LSTM layers </w:t>
      </w:r>
      <w:r w:rsidR="00C25853">
        <w:rPr>
          <w:i w:val="0"/>
          <w:iCs w:val="0"/>
        </w:rPr>
        <w:t>followed by an</w:t>
      </w:r>
      <w:r w:rsidR="1B40AAA2" w:rsidRPr="00CC2C99">
        <w:rPr>
          <w:i w:val="0"/>
          <w:iCs w:val="0"/>
        </w:rPr>
        <w:t xml:space="preserve"> output</w:t>
      </w:r>
      <w:r w:rsidR="004410BE">
        <w:rPr>
          <w:i w:val="0"/>
          <w:iCs w:val="0"/>
        </w:rPr>
        <w:t xml:space="preserve"> layer</w:t>
      </w:r>
      <w:r w:rsidR="008813BB">
        <w:rPr>
          <w:i w:val="0"/>
          <w:iCs w:val="0"/>
        </w:rPr>
        <w:t xml:space="preserve"> </w:t>
      </w:r>
      <w:r w:rsidR="00423E69">
        <w:rPr>
          <w:i w:val="0"/>
          <w:iCs w:val="0"/>
        </w:rPr>
        <w:t>with</w:t>
      </w:r>
      <w:r w:rsidR="1B40AAA2" w:rsidRPr="00CC2C99">
        <w:rPr>
          <w:i w:val="0"/>
          <w:iCs w:val="0"/>
        </w:rPr>
        <w:t xml:space="preserve"> the predicted usage value for the next hour.</w:t>
      </w:r>
    </w:p>
    <w:p w14:paraId="7DA090E3" w14:textId="283EBEDD" w:rsidR="00C40F80" w:rsidRDefault="00C40F80" w:rsidP="00CD329F">
      <w:pPr>
        <w:pStyle w:val="Heading3"/>
        <w:numPr>
          <w:ilvl w:val="2"/>
          <w:numId w:val="4"/>
        </w:numPr>
        <w:rPr>
          <w:rFonts w:asciiTheme="minorHAnsi" w:hAnsiTheme="minorHAnsi"/>
          <w:i w:val="0"/>
        </w:rPr>
      </w:pPr>
      <w:r w:rsidRPr="00CC2C99">
        <w:t xml:space="preserve">Convolutional Neural Network: </w:t>
      </w:r>
      <w:r w:rsidR="002B4299" w:rsidRPr="00CC2C99">
        <w:rPr>
          <w:i w:val="0"/>
        </w:rPr>
        <w:t>This</w:t>
      </w:r>
      <w:r w:rsidR="53159064" w:rsidRPr="00CC2C99">
        <w:rPr>
          <w:i w:val="0"/>
        </w:rPr>
        <w:t xml:space="preserve"> architecture</w:t>
      </w:r>
      <w:r w:rsidRPr="00CC2C99">
        <w:rPr>
          <w:i w:val="0"/>
        </w:rPr>
        <w:t xml:space="preserve"> </w:t>
      </w:r>
      <w:r w:rsidR="53159064" w:rsidRPr="00CC2C99">
        <w:rPr>
          <w:i w:val="0"/>
        </w:rPr>
        <w:t>consist</w:t>
      </w:r>
      <w:r w:rsidR="002B4299" w:rsidRPr="00CC2C99">
        <w:rPr>
          <w:i w:val="0"/>
        </w:rPr>
        <w:t>s</w:t>
      </w:r>
      <w:r w:rsidRPr="00CC2C99">
        <w:rPr>
          <w:i w:val="0"/>
        </w:rPr>
        <w:t xml:space="preserve"> of </w:t>
      </w:r>
      <w:r w:rsidR="53159064" w:rsidRPr="00CC2C99">
        <w:rPr>
          <w:i w:val="0"/>
        </w:rPr>
        <w:t xml:space="preserve">a </w:t>
      </w:r>
      <w:r w:rsidR="00326882">
        <w:rPr>
          <w:i w:val="0"/>
        </w:rPr>
        <w:t>one-dimensional</w:t>
      </w:r>
      <w:r w:rsidR="53159064" w:rsidRPr="00CC2C99">
        <w:rPr>
          <w:i w:val="0"/>
        </w:rPr>
        <w:t xml:space="preserve"> </w:t>
      </w:r>
      <w:r w:rsidRPr="00CC2C99">
        <w:rPr>
          <w:i w:val="0"/>
        </w:rPr>
        <w:t>convolution layer</w:t>
      </w:r>
      <w:r w:rsidR="53159064" w:rsidRPr="00CC2C99">
        <w:rPr>
          <w:i w:val="0"/>
        </w:rPr>
        <w:t>,</w:t>
      </w:r>
      <w:r w:rsidRPr="00CC2C99">
        <w:rPr>
          <w:i w:val="0"/>
        </w:rPr>
        <w:t xml:space="preserve"> followed by </w:t>
      </w:r>
      <w:r w:rsidR="53159064" w:rsidRPr="00CC2C99">
        <w:rPr>
          <w:i w:val="0"/>
        </w:rPr>
        <w:t xml:space="preserve">multiple </w:t>
      </w:r>
      <w:r w:rsidRPr="00CC2C99">
        <w:rPr>
          <w:i w:val="0"/>
        </w:rPr>
        <w:t>fully</w:t>
      </w:r>
      <w:r w:rsidR="76B14BC2" w:rsidRPr="00CC2C99">
        <w:rPr>
          <w:i w:val="0"/>
          <w:iCs w:val="0"/>
        </w:rPr>
        <w:t xml:space="preserve"> </w:t>
      </w:r>
      <w:r w:rsidRPr="00CC2C99">
        <w:rPr>
          <w:i w:val="0"/>
        </w:rPr>
        <w:t>connected layers</w:t>
      </w:r>
      <w:r w:rsidR="53159064" w:rsidRPr="00CC2C99">
        <w:rPr>
          <w:i w:val="0"/>
        </w:rPr>
        <w:t xml:space="preserve">, and an output layer. </w:t>
      </w:r>
      <w:r w:rsidR="53159064" w:rsidRPr="00CC2C99">
        <w:rPr>
          <w:i w:val="0"/>
          <w:iCs w:val="0"/>
        </w:rPr>
        <w:t xml:space="preserve">The </w:t>
      </w:r>
      <w:r w:rsidR="00E548AD">
        <w:rPr>
          <w:i w:val="0"/>
          <w:iCs w:val="0"/>
        </w:rPr>
        <w:t>one-dimensional</w:t>
      </w:r>
      <w:r w:rsidR="53159064" w:rsidRPr="00CC2C99">
        <w:rPr>
          <w:i w:val="0"/>
          <w:iCs w:val="0"/>
        </w:rPr>
        <w:t xml:space="preserve"> convolution layer</w:t>
      </w:r>
      <w:r w:rsidR="24B2D3D9" w:rsidRPr="00CC2C99">
        <w:rPr>
          <w:i w:val="0"/>
          <w:iCs w:val="0"/>
        </w:rPr>
        <w:t xml:space="preserve"> slides a certain number of kernels across the input sequence, with each kernel producing a </w:t>
      </w:r>
      <w:r w:rsidR="00E548AD">
        <w:rPr>
          <w:i w:val="0"/>
          <w:iCs w:val="0"/>
        </w:rPr>
        <w:t>one-dimensional</w:t>
      </w:r>
      <w:r w:rsidR="24B2D3D9" w:rsidRPr="00CC2C99">
        <w:rPr>
          <w:i w:val="0"/>
          <w:iCs w:val="0"/>
        </w:rPr>
        <w:t xml:space="preserve"> feature map. </w:t>
      </w:r>
      <w:r w:rsidR="3413A319" w:rsidRPr="00CC2C99">
        <w:rPr>
          <w:i w:val="0"/>
          <w:iCs w:val="0"/>
        </w:rPr>
        <w:t xml:space="preserve">Each feature map obtained corresponds to a short sequential pattern. </w:t>
      </w:r>
      <w:r w:rsidR="53159064" w:rsidRPr="00CC2C99">
        <w:rPr>
          <w:i w:val="0"/>
        </w:rPr>
        <w:t xml:space="preserve"> </w:t>
      </w:r>
      <w:r w:rsidR="00717D25" w:rsidRPr="00CC2C99">
        <w:rPr>
          <w:i w:val="0"/>
        </w:rPr>
        <w:t>The same features as both the FFNN and LSTM</w:t>
      </w:r>
      <w:r w:rsidR="00717D25">
        <w:rPr>
          <w:i w:val="0"/>
        </w:rPr>
        <w:t>-RNN</w:t>
      </w:r>
      <w:r w:rsidR="00B96B5C">
        <w:rPr>
          <w:i w:val="0"/>
        </w:rPr>
        <w:t xml:space="preserve"> are fed </w:t>
      </w:r>
      <w:r w:rsidR="00CB3AD2">
        <w:rPr>
          <w:i w:val="0"/>
        </w:rPr>
        <w:t xml:space="preserve">into the network. </w:t>
      </w:r>
      <w:r w:rsidR="53159064" w:rsidRPr="6B224F04">
        <w:rPr>
          <w:i w:val="0"/>
        </w:rPr>
        <w:t>The number of hidden layers and the number of neurons in these layers were determined by hyperparameter tuning. The output layer was designated as one neuron with linear activation to output the predicted value.</w:t>
      </w:r>
    </w:p>
    <w:p w14:paraId="550B021E" w14:textId="54DEBB5C" w:rsidR="00C40F80" w:rsidRDefault="00C40F80" w:rsidP="00C40F80">
      <w:pPr>
        <w:pStyle w:val="Heading2"/>
      </w:pPr>
      <w:r>
        <w:t>Hyper</w:t>
      </w:r>
      <w:r w:rsidR="00CD329F">
        <w:t>parameters Tuning</w:t>
      </w:r>
    </w:p>
    <w:p w14:paraId="7FC698ED" w14:textId="55C3D378" w:rsidR="00CD329F" w:rsidRDefault="00380674" w:rsidP="00CD329F">
      <w:r>
        <w:t>A r</w:t>
      </w:r>
      <w:r w:rsidR="00CD329F" w:rsidRPr="00CD329F">
        <w:t xml:space="preserve">andomized search </w:t>
      </w:r>
      <w:r>
        <w:t>was</w:t>
      </w:r>
      <w:r w:rsidR="00CD329F" w:rsidRPr="00CD329F">
        <w:t xml:space="preserve"> conducted for each model to optimize performances</w:t>
      </w:r>
      <w:r w:rsidR="00EE13EB">
        <w:t>. A total of 30 combinations were attempted</w:t>
      </w:r>
      <w:r w:rsidR="00CD329F" w:rsidRPr="00CD329F">
        <w:t xml:space="preserve">. </w:t>
      </w:r>
      <w:r w:rsidR="46510EBD">
        <w:t>The hyperparameter combination that yields the lowest validation loss</w:t>
      </w:r>
      <w:r w:rsidR="172152D7">
        <w:t xml:space="preserve"> was selected and the </w:t>
      </w:r>
      <w:r w:rsidR="1AF89EF1">
        <w:t xml:space="preserve">corresponding model </w:t>
      </w:r>
      <w:r w:rsidR="002817B8">
        <w:t>w</w:t>
      </w:r>
      <w:r w:rsidR="005E0F04">
        <w:t>as</w:t>
      </w:r>
      <w:r w:rsidR="1AF89EF1">
        <w:t xml:space="preserve"> used to predict the test set. </w:t>
      </w:r>
      <w:r w:rsidR="00B5172D">
        <w:t>Hyperparamet</w:t>
      </w:r>
      <w:r w:rsidR="00EE1B89">
        <w:t>ers</w:t>
      </w:r>
      <w:r w:rsidR="00A95228">
        <w:t xml:space="preserve"> implemented</w:t>
      </w:r>
      <w:r w:rsidR="00EE1B89">
        <w:t xml:space="preserve"> </w:t>
      </w:r>
      <w:r w:rsidR="00B036E3">
        <w:t>for e</w:t>
      </w:r>
      <w:r w:rsidR="00B62F07">
        <w:t xml:space="preserve">ach algorithm are summarized in </w:t>
      </w:r>
      <w:r w:rsidR="00CD329F" w:rsidRPr="00CD329F">
        <w:t xml:space="preserve">Table </w:t>
      </w:r>
      <w:r w:rsidR="00A10D97">
        <w:t>I</w:t>
      </w:r>
      <w:r w:rsidR="00CD329F" w:rsidRPr="00CD329F">
        <w:t xml:space="preserve">. </w:t>
      </w:r>
    </w:p>
    <w:p w14:paraId="06217B1E" w14:textId="77777777" w:rsidR="00A43AF3" w:rsidRDefault="00A43AF3" w:rsidP="00CD329F"/>
    <w:p w14:paraId="6039F733" w14:textId="77777777" w:rsidR="006D06F1" w:rsidRDefault="006D06F1" w:rsidP="00CD329F"/>
    <w:p w14:paraId="034DFEA3" w14:textId="77777777" w:rsidR="009325BF" w:rsidRDefault="009325BF" w:rsidP="00CD329F"/>
    <w:p w14:paraId="2974027C" w14:textId="77777777" w:rsidR="009325BF" w:rsidRDefault="009325BF" w:rsidP="00CD329F"/>
    <w:p w14:paraId="2228BB42" w14:textId="48B19BDD" w:rsidR="007C6CCF" w:rsidRDefault="007C6CCF" w:rsidP="007C6CCF">
      <w:pPr>
        <w:pStyle w:val="TableTitle"/>
      </w:pPr>
      <w:r>
        <w:t xml:space="preserve">TABLE </w:t>
      </w:r>
      <w:r w:rsidR="00A10D97">
        <w:t>I</w:t>
      </w:r>
    </w:p>
    <w:p w14:paraId="0FA4925F" w14:textId="2C38CAD4" w:rsidR="007C6CCF" w:rsidRDefault="00E71585" w:rsidP="007C6CCF">
      <w:pPr>
        <w:pStyle w:val="TableTitle"/>
      </w:pPr>
      <w:r>
        <w:t>Hyperparameters and Parameter Distributions</w:t>
      </w:r>
    </w:p>
    <w:tbl>
      <w:tblPr>
        <w:tblStyle w:val="TableGrid"/>
        <w:tblW w:w="0" w:type="auto"/>
        <w:tblLook w:val="04A0" w:firstRow="1" w:lastRow="0" w:firstColumn="1" w:lastColumn="0" w:noHBand="0" w:noVBand="1"/>
      </w:tblPr>
      <w:tblGrid>
        <w:gridCol w:w="1696"/>
        <w:gridCol w:w="1592"/>
        <w:gridCol w:w="1741"/>
      </w:tblGrid>
      <w:tr w:rsidR="00DD3711" w14:paraId="7C930644" w14:textId="77777777" w:rsidTr="00787200">
        <w:tc>
          <w:tcPr>
            <w:tcW w:w="1696" w:type="dxa"/>
            <w:shd w:val="clear" w:color="auto" w:fill="D9D9D9" w:themeFill="background1" w:themeFillShade="D9"/>
            <w:vAlign w:val="center"/>
          </w:tcPr>
          <w:p w14:paraId="244827AA" w14:textId="2011A20D" w:rsidR="00DD3711" w:rsidRPr="00785B0C" w:rsidRDefault="00522473" w:rsidP="00E65079">
            <w:pPr>
              <w:ind w:firstLine="0"/>
              <w:jc w:val="center"/>
              <w:rPr>
                <w:b/>
                <w:bCs/>
                <w:sz w:val="16"/>
                <w:szCs w:val="16"/>
                <w:lang w:val="en-US"/>
              </w:rPr>
            </w:pPr>
            <w:r w:rsidRPr="00785B0C">
              <w:rPr>
                <w:b/>
                <w:bCs/>
                <w:sz w:val="16"/>
                <w:szCs w:val="16"/>
                <w:lang w:val="en-US"/>
              </w:rPr>
              <w:t>Model</w:t>
            </w:r>
          </w:p>
        </w:tc>
        <w:tc>
          <w:tcPr>
            <w:tcW w:w="1592" w:type="dxa"/>
            <w:shd w:val="clear" w:color="auto" w:fill="D9D9D9" w:themeFill="background1" w:themeFillShade="D9"/>
            <w:vAlign w:val="center"/>
          </w:tcPr>
          <w:p w14:paraId="00FA12D8" w14:textId="10DE859B" w:rsidR="00DD3711" w:rsidRPr="00785B0C" w:rsidRDefault="00DD3711" w:rsidP="00E65079">
            <w:pPr>
              <w:ind w:firstLine="0"/>
              <w:jc w:val="center"/>
              <w:rPr>
                <w:b/>
                <w:bCs/>
                <w:sz w:val="16"/>
                <w:szCs w:val="16"/>
                <w:lang w:val="en-US"/>
              </w:rPr>
            </w:pPr>
            <w:r w:rsidRPr="00785B0C">
              <w:rPr>
                <w:b/>
                <w:bCs/>
                <w:sz w:val="16"/>
                <w:szCs w:val="16"/>
                <w:lang w:val="en-US"/>
              </w:rPr>
              <w:t>Hyperparameter</w:t>
            </w:r>
          </w:p>
        </w:tc>
        <w:tc>
          <w:tcPr>
            <w:tcW w:w="1741" w:type="dxa"/>
            <w:shd w:val="clear" w:color="auto" w:fill="D9D9D9" w:themeFill="background1" w:themeFillShade="D9"/>
            <w:vAlign w:val="center"/>
          </w:tcPr>
          <w:p w14:paraId="14B19AF9" w14:textId="79B43D46" w:rsidR="00DD3711" w:rsidRPr="00785B0C" w:rsidRDefault="0C72B6CC" w:rsidP="00E65079">
            <w:pPr>
              <w:ind w:firstLine="0"/>
              <w:jc w:val="center"/>
              <w:rPr>
                <w:b/>
                <w:bCs/>
                <w:sz w:val="16"/>
                <w:szCs w:val="16"/>
                <w:lang w:val="en-US"/>
              </w:rPr>
            </w:pPr>
            <w:r w:rsidRPr="00785B0C">
              <w:rPr>
                <w:b/>
                <w:bCs/>
                <w:sz w:val="16"/>
                <w:szCs w:val="16"/>
                <w:lang w:val="en-US"/>
              </w:rPr>
              <w:t>Parameter Distributions</w:t>
            </w:r>
          </w:p>
        </w:tc>
      </w:tr>
      <w:tr w:rsidR="008E41C8" w14:paraId="6B61FB9F" w14:textId="77777777" w:rsidTr="00787200">
        <w:trPr>
          <w:trHeight w:val="360"/>
        </w:trPr>
        <w:tc>
          <w:tcPr>
            <w:tcW w:w="1696" w:type="dxa"/>
            <w:vAlign w:val="center"/>
          </w:tcPr>
          <w:p w14:paraId="0ED16FE9" w14:textId="5D112836" w:rsidR="008E41C8" w:rsidRPr="00785B0C" w:rsidRDefault="008E41C8" w:rsidP="00E65079">
            <w:pPr>
              <w:ind w:firstLine="0"/>
              <w:jc w:val="center"/>
              <w:rPr>
                <w:sz w:val="16"/>
                <w:szCs w:val="16"/>
                <w:lang w:val="en-US"/>
              </w:rPr>
            </w:pPr>
            <w:r w:rsidRPr="00785B0C">
              <w:rPr>
                <w:sz w:val="16"/>
                <w:szCs w:val="16"/>
                <w:lang w:val="en-US"/>
              </w:rPr>
              <w:t>FFNN, CNN</w:t>
            </w:r>
          </w:p>
        </w:tc>
        <w:tc>
          <w:tcPr>
            <w:tcW w:w="1592" w:type="dxa"/>
            <w:vMerge w:val="restart"/>
            <w:vAlign w:val="center"/>
          </w:tcPr>
          <w:p w14:paraId="2F6452CE" w14:textId="561755F3" w:rsidR="008E41C8" w:rsidRPr="00785B0C" w:rsidRDefault="008E41C8" w:rsidP="00E65079">
            <w:pPr>
              <w:ind w:firstLine="0"/>
              <w:jc w:val="center"/>
              <w:rPr>
                <w:sz w:val="16"/>
                <w:szCs w:val="16"/>
                <w:lang w:val="en-US"/>
              </w:rPr>
            </w:pPr>
            <w:r w:rsidRPr="00785B0C">
              <w:rPr>
                <w:sz w:val="16"/>
                <w:szCs w:val="16"/>
                <w:lang w:val="en-US"/>
              </w:rPr>
              <w:t>Number of Hidden Layers</w:t>
            </w:r>
          </w:p>
        </w:tc>
        <w:tc>
          <w:tcPr>
            <w:tcW w:w="1741" w:type="dxa"/>
            <w:vAlign w:val="center"/>
          </w:tcPr>
          <w:p w14:paraId="36C980E1" w14:textId="41A398E9" w:rsidR="008E41C8" w:rsidRPr="00785B0C" w:rsidRDefault="008E41C8" w:rsidP="00E65079">
            <w:pPr>
              <w:ind w:firstLine="0"/>
              <w:jc w:val="center"/>
              <w:rPr>
                <w:sz w:val="16"/>
                <w:szCs w:val="16"/>
                <w:lang w:val="en-US"/>
              </w:rPr>
            </w:pPr>
            <w:r w:rsidRPr="00785B0C">
              <w:rPr>
                <w:sz w:val="16"/>
                <w:szCs w:val="16"/>
                <w:lang w:val="en-US"/>
              </w:rPr>
              <w:t>3, 4, 5, 6</w:t>
            </w:r>
          </w:p>
        </w:tc>
      </w:tr>
      <w:tr w:rsidR="008E41C8" w14:paraId="0AF42227" w14:textId="77777777" w:rsidTr="00787200">
        <w:trPr>
          <w:trHeight w:val="360"/>
        </w:trPr>
        <w:tc>
          <w:tcPr>
            <w:tcW w:w="1696" w:type="dxa"/>
            <w:vAlign w:val="center"/>
          </w:tcPr>
          <w:p w14:paraId="0F7CF6DE" w14:textId="06F197A9" w:rsidR="008E41C8" w:rsidRPr="00785B0C" w:rsidRDefault="008E41C8" w:rsidP="00E65079">
            <w:pPr>
              <w:ind w:firstLine="0"/>
              <w:jc w:val="center"/>
              <w:rPr>
                <w:sz w:val="16"/>
                <w:szCs w:val="16"/>
                <w:lang w:val="en-US"/>
              </w:rPr>
            </w:pPr>
            <w:r w:rsidRPr="00785B0C">
              <w:rPr>
                <w:sz w:val="16"/>
                <w:szCs w:val="16"/>
                <w:lang w:val="en-US"/>
              </w:rPr>
              <w:t>LSTM-RNN</w:t>
            </w:r>
          </w:p>
        </w:tc>
        <w:tc>
          <w:tcPr>
            <w:tcW w:w="1592" w:type="dxa"/>
            <w:vMerge/>
            <w:vAlign w:val="center"/>
          </w:tcPr>
          <w:p w14:paraId="481749B0" w14:textId="77777777" w:rsidR="008E41C8" w:rsidRPr="00785B0C" w:rsidRDefault="008E41C8" w:rsidP="00E65079">
            <w:pPr>
              <w:ind w:firstLine="0"/>
              <w:jc w:val="center"/>
              <w:rPr>
                <w:sz w:val="16"/>
                <w:szCs w:val="16"/>
                <w:lang w:val="en-US"/>
              </w:rPr>
            </w:pPr>
          </w:p>
        </w:tc>
        <w:tc>
          <w:tcPr>
            <w:tcW w:w="1741" w:type="dxa"/>
            <w:vAlign w:val="center"/>
          </w:tcPr>
          <w:p w14:paraId="4072B0C4" w14:textId="0DD9FB1D" w:rsidR="008E41C8" w:rsidRPr="00785B0C" w:rsidRDefault="008E41C8" w:rsidP="00E65079">
            <w:pPr>
              <w:ind w:firstLine="0"/>
              <w:jc w:val="center"/>
              <w:rPr>
                <w:sz w:val="16"/>
                <w:szCs w:val="16"/>
                <w:lang w:val="en-US"/>
              </w:rPr>
            </w:pPr>
            <w:r w:rsidRPr="00785B0C">
              <w:rPr>
                <w:sz w:val="16"/>
                <w:szCs w:val="16"/>
                <w:lang w:val="en-US"/>
              </w:rPr>
              <w:t>1, 2, 3</w:t>
            </w:r>
          </w:p>
        </w:tc>
      </w:tr>
      <w:tr w:rsidR="00DD3711" w14:paraId="337A47F4" w14:textId="77777777" w:rsidTr="00787200">
        <w:tc>
          <w:tcPr>
            <w:tcW w:w="1696" w:type="dxa"/>
            <w:vAlign w:val="center"/>
          </w:tcPr>
          <w:p w14:paraId="1A61E93A" w14:textId="7755E357" w:rsidR="00DD3711" w:rsidRPr="00785B0C" w:rsidRDefault="003D1854" w:rsidP="00E65079">
            <w:pPr>
              <w:ind w:firstLine="0"/>
              <w:jc w:val="center"/>
              <w:rPr>
                <w:sz w:val="16"/>
                <w:szCs w:val="16"/>
                <w:lang w:val="en-US"/>
              </w:rPr>
            </w:pPr>
            <w:r w:rsidRPr="00785B0C">
              <w:rPr>
                <w:sz w:val="16"/>
                <w:szCs w:val="16"/>
                <w:lang w:val="en-US"/>
              </w:rPr>
              <w:t>FFNN, LSTM-RNN, CNN</w:t>
            </w:r>
          </w:p>
        </w:tc>
        <w:tc>
          <w:tcPr>
            <w:tcW w:w="1592" w:type="dxa"/>
            <w:vAlign w:val="center"/>
          </w:tcPr>
          <w:p w14:paraId="28FEF255" w14:textId="53D27C30" w:rsidR="00DD3711" w:rsidRPr="00785B0C" w:rsidRDefault="00DD3711" w:rsidP="00E65079">
            <w:pPr>
              <w:ind w:firstLine="0"/>
              <w:jc w:val="center"/>
              <w:rPr>
                <w:sz w:val="16"/>
                <w:szCs w:val="16"/>
                <w:lang w:val="en-US"/>
              </w:rPr>
            </w:pPr>
            <w:r w:rsidRPr="00785B0C">
              <w:rPr>
                <w:sz w:val="16"/>
                <w:szCs w:val="16"/>
                <w:lang w:val="en-US"/>
              </w:rPr>
              <w:t>Number of Neurons Per Layer</w:t>
            </w:r>
          </w:p>
        </w:tc>
        <w:tc>
          <w:tcPr>
            <w:tcW w:w="1741" w:type="dxa"/>
            <w:vAlign w:val="center"/>
          </w:tcPr>
          <w:p w14:paraId="57A36C30" w14:textId="52C902F7" w:rsidR="00DD3711" w:rsidRPr="00785B0C" w:rsidRDefault="00DD3711" w:rsidP="00E65079">
            <w:pPr>
              <w:ind w:firstLine="0"/>
              <w:jc w:val="center"/>
              <w:rPr>
                <w:sz w:val="16"/>
                <w:szCs w:val="16"/>
                <w:lang w:val="en-US"/>
              </w:rPr>
            </w:pPr>
            <w:r w:rsidRPr="00785B0C">
              <w:rPr>
                <w:sz w:val="16"/>
                <w:szCs w:val="16"/>
                <w:lang w:val="en-US"/>
              </w:rPr>
              <w:t>30, 40, 50</w:t>
            </w:r>
          </w:p>
        </w:tc>
      </w:tr>
      <w:tr w:rsidR="00DD3711" w14:paraId="1073E9F7" w14:textId="77777777" w:rsidTr="00787200">
        <w:tc>
          <w:tcPr>
            <w:tcW w:w="1696" w:type="dxa"/>
            <w:vAlign w:val="center"/>
          </w:tcPr>
          <w:p w14:paraId="1558E2E0" w14:textId="34FF8501" w:rsidR="00DD3711" w:rsidRPr="00785B0C" w:rsidRDefault="003D1854" w:rsidP="00E65079">
            <w:pPr>
              <w:ind w:firstLine="0"/>
              <w:jc w:val="center"/>
              <w:rPr>
                <w:sz w:val="16"/>
                <w:szCs w:val="16"/>
                <w:lang w:val="en-US"/>
              </w:rPr>
            </w:pPr>
            <w:r w:rsidRPr="00785B0C">
              <w:rPr>
                <w:sz w:val="16"/>
                <w:szCs w:val="16"/>
                <w:lang w:val="en-US"/>
              </w:rPr>
              <w:t>FFNN, LSTM-RNN, CNN</w:t>
            </w:r>
          </w:p>
        </w:tc>
        <w:tc>
          <w:tcPr>
            <w:tcW w:w="1592" w:type="dxa"/>
            <w:vAlign w:val="center"/>
          </w:tcPr>
          <w:p w14:paraId="75271F4C" w14:textId="26E78F6A" w:rsidR="00DD3711" w:rsidRPr="00785B0C" w:rsidRDefault="00DD3711" w:rsidP="00E65079">
            <w:pPr>
              <w:ind w:firstLine="0"/>
              <w:jc w:val="center"/>
              <w:rPr>
                <w:sz w:val="16"/>
                <w:szCs w:val="16"/>
                <w:lang w:val="en-US"/>
              </w:rPr>
            </w:pPr>
            <w:r w:rsidRPr="00785B0C">
              <w:rPr>
                <w:sz w:val="16"/>
                <w:szCs w:val="16"/>
                <w:lang w:val="en-US"/>
              </w:rPr>
              <w:t>Regularization Factor</w:t>
            </w:r>
          </w:p>
        </w:tc>
        <w:tc>
          <w:tcPr>
            <w:tcW w:w="1741" w:type="dxa"/>
            <w:vAlign w:val="center"/>
          </w:tcPr>
          <w:p w14:paraId="78E8A7A2" w14:textId="1E31DD48" w:rsidR="00DD3711" w:rsidRPr="00785B0C" w:rsidRDefault="00DD3711" w:rsidP="00E65079">
            <w:pPr>
              <w:ind w:firstLine="0"/>
              <w:jc w:val="center"/>
              <w:rPr>
                <w:sz w:val="16"/>
                <w:szCs w:val="16"/>
                <w:lang w:val="en-US"/>
              </w:rPr>
            </w:pPr>
            <w:r w:rsidRPr="00785B0C">
              <w:rPr>
                <w:sz w:val="16"/>
                <w:szCs w:val="16"/>
                <w:lang w:val="en-US"/>
              </w:rPr>
              <w:t>0.01, 0.02, 0.03</w:t>
            </w:r>
          </w:p>
        </w:tc>
      </w:tr>
      <w:tr w:rsidR="00DD3711" w14:paraId="712A79DD" w14:textId="77777777" w:rsidTr="00787200">
        <w:tc>
          <w:tcPr>
            <w:tcW w:w="1696" w:type="dxa"/>
            <w:vAlign w:val="center"/>
          </w:tcPr>
          <w:p w14:paraId="40D4E1E5" w14:textId="499E4FB4" w:rsidR="00DD3711" w:rsidRPr="00785B0C" w:rsidRDefault="003D1854" w:rsidP="00E65079">
            <w:pPr>
              <w:ind w:firstLine="0"/>
              <w:jc w:val="center"/>
              <w:rPr>
                <w:sz w:val="16"/>
                <w:szCs w:val="16"/>
                <w:lang w:val="en-US"/>
              </w:rPr>
            </w:pPr>
            <w:r w:rsidRPr="00785B0C">
              <w:rPr>
                <w:sz w:val="16"/>
                <w:szCs w:val="16"/>
                <w:lang w:val="en-US"/>
              </w:rPr>
              <w:t>FFNN, LSTM-RNN, CNN</w:t>
            </w:r>
          </w:p>
        </w:tc>
        <w:tc>
          <w:tcPr>
            <w:tcW w:w="1592" w:type="dxa"/>
            <w:vAlign w:val="center"/>
          </w:tcPr>
          <w:p w14:paraId="49E362CD" w14:textId="68846A22" w:rsidR="00DD3711" w:rsidRPr="00785B0C" w:rsidRDefault="00DD3711" w:rsidP="00E65079">
            <w:pPr>
              <w:ind w:firstLine="0"/>
              <w:jc w:val="center"/>
              <w:rPr>
                <w:sz w:val="16"/>
                <w:szCs w:val="16"/>
                <w:lang w:val="en-US"/>
              </w:rPr>
            </w:pPr>
            <w:r w:rsidRPr="00785B0C">
              <w:rPr>
                <w:sz w:val="16"/>
                <w:szCs w:val="16"/>
                <w:lang w:val="en-US"/>
              </w:rPr>
              <w:t>Batch Size</w:t>
            </w:r>
          </w:p>
        </w:tc>
        <w:tc>
          <w:tcPr>
            <w:tcW w:w="1741" w:type="dxa"/>
            <w:vAlign w:val="center"/>
          </w:tcPr>
          <w:p w14:paraId="3352238C" w14:textId="4BC12234" w:rsidR="00DD3711" w:rsidRPr="00785B0C" w:rsidRDefault="00DD3711" w:rsidP="00E65079">
            <w:pPr>
              <w:ind w:firstLine="0"/>
              <w:jc w:val="center"/>
              <w:rPr>
                <w:sz w:val="16"/>
                <w:szCs w:val="16"/>
                <w:lang w:val="en-US"/>
              </w:rPr>
            </w:pPr>
            <w:r w:rsidRPr="00785B0C">
              <w:rPr>
                <w:sz w:val="16"/>
                <w:szCs w:val="16"/>
                <w:lang w:val="en-US"/>
              </w:rPr>
              <w:t>16, 32, 64</w:t>
            </w:r>
          </w:p>
        </w:tc>
      </w:tr>
      <w:tr w:rsidR="003D1854" w14:paraId="62AE04AC" w14:textId="77777777" w:rsidTr="00787200">
        <w:tc>
          <w:tcPr>
            <w:tcW w:w="1696" w:type="dxa"/>
            <w:vAlign w:val="center"/>
          </w:tcPr>
          <w:p w14:paraId="350B4264" w14:textId="6B8020C8" w:rsidR="003D1854" w:rsidRPr="00785B0C" w:rsidRDefault="008E41C8" w:rsidP="00E65079">
            <w:pPr>
              <w:ind w:firstLine="0"/>
              <w:jc w:val="center"/>
              <w:rPr>
                <w:sz w:val="16"/>
                <w:szCs w:val="16"/>
                <w:lang w:val="en-US"/>
              </w:rPr>
            </w:pPr>
            <w:r w:rsidRPr="00785B0C">
              <w:rPr>
                <w:sz w:val="16"/>
                <w:szCs w:val="16"/>
                <w:lang w:val="en-US"/>
              </w:rPr>
              <w:t>LSTM-RNN, CNN</w:t>
            </w:r>
          </w:p>
        </w:tc>
        <w:tc>
          <w:tcPr>
            <w:tcW w:w="1592" w:type="dxa"/>
            <w:vAlign w:val="center"/>
          </w:tcPr>
          <w:p w14:paraId="0BFEBF03" w14:textId="389A4CD2" w:rsidR="003D1854" w:rsidRPr="00785B0C" w:rsidRDefault="008E41C8" w:rsidP="00E65079">
            <w:pPr>
              <w:ind w:firstLine="0"/>
              <w:jc w:val="center"/>
              <w:rPr>
                <w:sz w:val="16"/>
                <w:szCs w:val="16"/>
                <w:lang w:val="en-US"/>
              </w:rPr>
            </w:pPr>
            <w:r w:rsidRPr="00785B0C">
              <w:rPr>
                <w:sz w:val="16"/>
                <w:szCs w:val="16"/>
                <w:lang w:val="en-US"/>
              </w:rPr>
              <w:t>Sliding Window Size</w:t>
            </w:r>
          </w:p>
        </w:tc>
        <w:tc>
          <w:tcPr>
            <w:tcW w:w="1741" w:type="dxa"/>
            <w:vAlign w:val="center"/>
          </w:tcPr>
          <w:p w14:paraId="46F290E9" w14:textId="32053549" w:rsidR="003D1854" w:rsidRPr="00785B0C" w:rsidRDefault="008E41C8" w:rsidP="00E65079">
            <w:pPr>
              <w:ind w:firstLine="0"/>
              <w:jc w:val="center"/>
              <w:rPr>
                <w:sz w:val="16"/>
                <w:szCs w:val="16"/>
                <w:lang w:val="en-US"/>
              </w:rPr>
            </w:pPr>
            <w:r w:rsidRPr="00785B0C">
              <w:rPr>
                <w:sz w:val="16"/>
                <w:szCs w:val="16"/>
                <w:lang w:val="en-US"/>
              </w:rPr>
              <w:t>6, 12, 24</w:t>
            </w:r>
          </w:p>
        </w:tc>
      </w:tr>
      <w:tr w:rsidR="008E41C8" w14:paraId="01ED3949" w14:textId="77777777" w:rsidTr="00787200">
        <w:tc>
          <w:tcPr>
            <w:tcW w:w="1696" w:type="dxa"/>
            <w:vAlign w:val="center"/>
          </w:tcPr>
          <w:p w14:paraId="03E884B2" w14:textId="17A1D2BD" w:rsidR="008E41C8" w:rsidRPr="00785B0C" w:rsidRDefault="008E41C8" w:rsidP="00E65079">
            <w:pPr>
              <w:ind w:firstLine="0"/>
              <w:jc w:val="center"/>
              <w:rPr>
                <w:sz w:val="16"/>
                <w:szCs w:val="16"/>
                <w:lang w:val="en-US"/>
              </w:rPr>
            </w:pPr>
            <w:r w:rsidRPr="00785B0C">
              <w:rPr>
                <w:sz w:val="16"/>
                <w:szCs w:val="16"/>
                <w:lang w:val="en-US"/>
              </w:rPr>
              <w:t>CNN</w:t>
            </w:r>
          </w:p>
        </w:tc>
        <w:tc>
          <w:tcPr>
            <w:tcW w:w="1592" w:type="dxa"/>
            <w:vAlign w:val="center"/>
          </w:tcPr>
          <w:p w14:paraId="0A37556B" w14:textId="3EB1B4F1" w:rsidR="008E41C8" w:rsidRPr="00785B0C" w:rsidRDefault="008E41C8" w:rsidP="00E65079">
            <w:pPr>
              <w:ind w:firstLine="0"/>
              <w:jc w:val="center"/>
              <w:rPr>
                <w:sz w:val="16"/>
                <w:szCs w:val="16"/>
                <w:lang w:val="en-US"/>
              </w:rPr>
            </w:pPr>
            <w:r w:rsidRPr="00785B0C">
              <w:rPr>
                <w:sz w:val="16"/>
                <w:szCs w:val="16"/>
                <w:lang w:val="en-US"/>
              </w:rPr>
              <w:t>Filter Size</w:t>
            </w:r>
          </w:p>
        </w:tc>
        <w:tc>
          <w:tcPr>
            <w:tcW w:w="1741" w:type="dxa"/>
            <w:vAlign w:val="center"/>
          </w:tcPr>
          <w:p w14:paraId="07D4988E" w14:textId="5405198D" w:rsidR="008E41C8" w:rsidRPr="00785B0C" w:rsidRDefault="008E41C8" w:rsidP="00E65079">
            <w:pPr>
              <w:ind w:firstLine="0"/>
              <w:jc w:val="center"/>
              <w:rPr>
                <w:sz w:val="16"/>
                <w:szCs w:val="16"/>
                <w:lang w:val="en-US"/>
              </w:rPr>
            </w:pPr>
            <w:r w:rsidRPr="00785B0C">
              <w:rPr>
                <w:sz w:val="16"/>
                <w:szCs w:val="16"/>
                <w:lang w:val="en-US"/>
              </w:rPr>
              <w:t>8, 16, 24</w:t>
            </w:r>
          </w:p>
        </w:tc>
      </w:tr>
    </w:tbl>
    <w:p w14:paraId="030D5E3A" w14:textId="054D6859" w:rsidR="004E0ABD" w:rsidRPr="00787200" w:rsidRDefault="004E0ABD" w:rsidP="004E0ABD">
      <w:pPr>
        <w:rPr>
          <w:sz w:val="24"/>
          <w:szCs w:val="28"/>
          <w:lang w:val="en-US"/>
        </w:rPr>
      </w:pPr>
    </w:p>
    <w:p w14:paraId="05A8C081" w14:textId="60658D30" w:rsidR="00F21A51" w:rsidRDefault="00F21A51" w:rsidP="00F21A51">
      <w:pPr>
        <w:pStyle w:val="Heading2"/>
      </w:pPr>
      <w:r>
        <w:t>Validation Process</w:t>
      </w:r>
    </w:p>
    <w:p w14:paraId="4E4E118C" w14:textId="734971FC" w:rsidR="00F21A51" w:rsidRPr="00F21A51" w:rsidRDefault="00F21A51" w:rsidP="00721C72">
      <w:r w:rsidRPr="00F21A51">
        <w:t xml:space="preserve">After the model </w:t>
      </w:r>
      <w:r w:rsidR="006D06F1">
        <w:t>was</w:t>
      </w:r>
      <w:r w:rsidRPr="00F21A51">
        <w:t xml:space="preserve"> trained and tuned, it </w:t>
      </w:r>
      <w:r w:rsidR="006D06F1">
        <w:t>was</w:t>
      </w:r>
      <w:r w:rsidRPr="00F21A51">
        <w:t xml:space="preserve"> evaluated on the test set. The predicted values </w:t>
      </w:r>
      <w:r w:rsidR="006D06F1">
        <w:t>were</w:t>
      </w:r>
      <w:r w:rsidRPr="00F21A51">
        <w:t xml:space="preserve"> inverse transformed to the original scale to allow </w:t>
      </w:r>
      <w:r w:rsidR="00EE13EB">
        <w:t xml:space="preserve">for </w:t>
      </w:r>
      <w:r w:rsidRPr="00F21A51">
        <w:t>comparisons.</w:t>
      </w:r>
      <w:r w:rsidR="00721C72">
        <w:t xml:space="preserve"> </w:t>
      </w:r>
      <w:r w:rsidRPr="00F21A51">
        <w:t xml:space="preserve">The optimal model </w:t>
      </w:r>
      <w:r w:rsidR="00721C72">
        <w:t>was</w:t>
      </w:r>
      <w:r w:rsidRPr="00F21A51">
        <w:t xml:space="preserve"> selected based on </w:t>
      </w:r>
      <w:r w:rsidR="00EE13EB">
        <w:t xml:space="preserve">the </w:t>
      </w:r>
      <w:r w:rsidRPr="00F21A51">
        <w:t xml:space="preserve">minimum </w:t>
      </w:r>
      <w:r w:rsidR="00721C72">
        <w:t>MAPE</w:t>
      </w:r>
      <w:r w:rsidRPr="00F21A51">
        <w:t xml:space="preserve"> achieved on the test set. </w:t>
      </w:r>
    </w:p>
    <w:p w14:paraId="32E64B79" w14:textId="1B845539" w:rsidR="00F21A51" w:rsidRDefault="00B17FC5" w:rsidP="00277E8D">
      <w:pPr>
        <w:pStyle w:val="Heading1"/>
      </w:pPr>
      <w:r>
        <w:t>Results and Discussion</w:t>
      </w:r>
    </w:p>
    <w:p w14:paraId="7B8B90C5" w14:textId="4A8C0500" w:rsidR="003A5569" w:rsidRPr="00AD77FA" w:rsidRDefault="003A5569" w:rsidP="00AD77FA">
      <w:r w:rsidRPr="00AD77FA">
        <w:t xml:space="preserve">The models </w:t>
      </w:r>
      <w:r w:rsidR="00805758">
        <w:t>were</w:t>
      </w:r>
      <w:r w:rsidRPr="00AD77FA">
        <w:t xml:space="preserve"> implemented by using </w:t>
      </w:r>
      <w:r w:rsidR="00C0085F">
        <w:t xml:space="preserve">the </w:t>
      </w:r>
      <w:proofErr w:type="spellStart"/>
      <w:r w:rsidRPr="00AD77FA">
        <w:t>Keras</w:t>
      </w:r>
      <w:proofErr w:type="spellEnd"/>
      <w:r w:rsidRPr="00AD77FA">
        <w:t xml:space="preserve"> machine learning library with a </w:t>
      </w:r>
      <w:r w:rsidR="00D003C2" w:rsidRPr="00AD77FA">
        <w:t>TensorFlow</w:t>
      </w:r>
      <w:r w:rsidRPr="00AD77FA">
        <w:t xml:space="preserve"> GPU backend. Table </w:t>
      </w:r>
      <w:r w:rsidR="00A10D97">
        <w:t>II</w:t>
      </w:r>
      <w:r w:rsidRPr="00AD77FA">
        <w:t xml:space="preserve"> </w:t>
      </w:r>
      <w:r w:rsidR="003C303C">
        <w:t>provides</w:t>
      </w:r>
      <w:r w:rsidRPr="00AD77FA">
        <w:t xml:space="preserve"> the </w:t>
      </w:r>
      <w:r w:rsidR="001F0E45">
        <w:t xml:space="preserve">optimal </w:t>
      </w:r>
      <w:r w:rsidR="00950113">
        <w:t xml:space="preserve">tuned parameters </w:t>
      </w:r>
      <w:r w:rsidR="00BB2F19">
        <w:t>of each model</w:t>
      </w:r>
      <w:r w:rsidR="00522473">
        <w:t>.</w:t>
      </w:r>
    </w:p>
    <w:p w14:paraId="180FC66F" w14:textId="77777777" w:rsidR="003A5569" w:rsidRPr="003A5569" w:rsidRDefault="003A5569" w:rsidP="003A5569">
      <w:pPr>
        <w:rPr>
          <w:lang w:val="en-US"/>
        </w:rPr>
      </w:pPr>
    </w:p>
    <w:p w14:paraId="407DD909" w14:textId="7D2A4DB3" w:rsidR="00153D7F" w:rsidRDefault="00153D7F" w:rsidP="00153D7F">
      <w:pPr>
        <w:pStyle w:val="TableTitle"/>
      </w:pPr>
      <w:r>
        <w:t xml:space="preserve">TABLE </w:t>
      </w:r>
      <w:r w:rsidR="00A10D97">
        <w:t>II</w:t>
      </w:r>
    </w:p>
    <w:p w14:paraId="36FC07BC" w14:textId="34178234" w:rsidR="00153D7F" w:rsidRDefault="00B27D4D" w:rsidP="00153D7F">
      <w:pPr>
        <w:pStyle w:val="TableTitle"/>
      </w:pPr>
      <w:r>
        <w:t>Optimal tuned parameters</w:t>
      </w:r>
    </w:p>
    <w:tbl>
      <w:tblPr>
        <w:tblStyle w:val="TableGrid"/>
        <w:tblW w:w="0" w:type="auto"/>
        <w:jc w:val="center"/>
        <w:tblLook w:val="04A0" w:firstRow="1" w:lastRow="0" w:firstColumn="1" w:lastColumn="0" w:noHBand="0" w:noVBand="1"/>
      </w:tblPr>
      <w:tblGrid>
        <w:gridCol w:w="1555"/>
        <w:gridCol w:w="3474"/>
      </w:tblGrid>
      <w:tr w:rsidR="00A936AA" w14:paraId="46AC126E" w14:textId="77777777" w:rsidTr="003D138A">
        <w:trPr>
          <w:jc w:val="center"/>
        </w:trPr>
        <w:tc>
          <w:tcPr>
            <w:tcW w:w="1555" w:type="dxa"/>
            <w:shd w:val="clear" w:color="auto" w:fill="D9D9D9" w:themeFill="background1" w:themeFillShade="D9"/>
          </w:tcPr>
          <w:p w14:paraId="67682D21" w14:textId="5F3CBD5F" w:rsidR="00A936AA" w:rsidRPr="00785B0C" w:rsidRDefault="00A936AA" w:rsidP="00E65079">
            <w:pPr>
              <w:ind w:firstLine="0"/>
              <w:jc w:val="center"/>
              <w:rPr>
                <w:sz w:val="16"/>
                <w:szCs w:val="16"/>
                <w:lang w:val="en-US"/>
              </w:rPr>
            </w:pPr>
            <w:r w:rsidRPr="00785B0C">
              <w:rPr>
                <w:b/>
                <w:bCs/>
                <w:sz w:val="16"/>
                <w:szCs w:val="16"/>
                <w:lang w:val="en-US"/>
              </w:rPr>
              <w:t>Model</w:t>
            </w:r>
          </w:p>
        </w:tc>
        <w:tc>
          <w:tcPr>
            <w:tcW w:w="3474" w:type="dxa"/>
            <w:shd w:val="clear" w:color="auto" w:fill="D9D9D9" w:themeFill="background1" w:themeFillShade="D9"/>
          </w:tcPr>
          <w:p w14:paraId="2298456C" w14:textId="7C68C738" w:rsidR="00A936AA" w:rsidRPr="00785B0C" w:rsidRDefault="00A936AA" w:rsidP="00E65079">
            <w:pPr>
              <w:ind w:firstLine="0"/>
              <w:jc w:val="center"/>
              <w:rPr>
                <w:sz w:val="16"/>
                <w:szCs w:val="16"/>
                <w:lang w:val="en-US"/>
              </w:rPr>
            </w:pPr>
            <w:r w:rsidRPr="00785B0C">
              <w:rPr>
                <w:b/>
                <w:bCs/>
                <w:sz w:val="16"/>
                <w:szCs w:val="16"/>
                <w:lang w:val="en-US"/>
              </w:rPr>
              <w:t>Optimal Tuned Parameters</w:t>
            </w:r>
          </w:p>
        </w:tc>
      </w:tr>
      <w:tr w:rsidR="00A936AA" w14:paraId="3D29A14A" w14:textId="77777777" w:rsidTr="003D138A">
        <w:trPr>
          <w:jc w:val="center"/>
        </w:trPr>
        <w:tc>
          <w:tcPr>
            <w:tcW w:w="1555" w:type="dxa"/>
            <w:vAlign w:val="center"/>
          </w:tcPr>
          <w:p w14:paraId="524BE9C4" w14:textId="3676CC2E" w:rsidR="00A936AA" w:rsidRPr="00785B0C" w:rsidRDefault="000517ED" w:rsidP="00E65079">
            <w:pPr>
              <w:ind w:firstLine="0"/>
              <w:jc w:val="center"/>
              <w:rPr>
                <w:sz w:val="16"/>
                <w:szCs w:val="16"/>
                <w:lang w:val="en-US"/>
              </w:rPr>
            </w:pPr>
            <w:r w:rsidRPr="00785B0C">
              <w:rPr>
                <w:sz w:val="16"/>
                <w:szCs w:val="16"/>
                <w:lang w:val="en-US"/>
              </w:rPr>
              <w:t>FFNN</w:t>
            </w:r>
          </w:p>
        </w:tc>
        <w:tc>
          <w:tcPr>
            <w:tcW w:w="3474" w:type="dxa"/>
          </w:tcPr>
          <w:p w14:paraId="4553DBF2" w14:textId="5F6979C1" w:rsidR="00A936AA" w:rsidRPr="00785B0C" w:rsidRDefault="000517ED" w:rsidP="00E65079">
            <w:pPr>
              <w:ind w:firstLine="0"/>
              <w:jc w:val="center"/>
              <w:rPr>
                <w:sz w:val="16"/>
                <w:szCs w:val="16"/>
                <w:lang w:val="en-US"/>
              </w:rPr>
            </w:pPr>
            <w:r w:rsidRPr="00785B0C">
              <w:rPr>
                <w:sz w:val="16"/>
                <w:szCs w:val="16"/>
                <w:lang w:val="en-US"/>
              </w:rPr>
              <w:t>Layers</w:t>
            </w:r>
            <w:r w:rsidR="00CC5899" w:rsidRPr="00785B0C">
              <w:rPr>
                <w:sz w:val="16"/>
                <w:szCs w:val="16"/>
                <w:lang w:val="en-US"/>
              </w:rPr>
              <w:t xml:space="preserve"> = 3; Neurons = 30; Regularization = 0.01; Batch Size = </w:t>
            </w:r>
            <w:r w:rsidR="00D00F62" w:rsidRPr="00785B0C">
              <w:rPr>
                <w:sz w:val="16"/>
                <w:szCs w:val="16"/>
                <w:lang w:val="en-US"/>
              </w:rPr>
              <w:t>16</w:t>
            </w:r>
          </w:p>
        </w:tc>
      </w:tr>
      <w:tr w:rsidR="00A936AA" w14:paraId="0D6B745A" w14:textId="77777777" w:rsidTr="003D138A">
        <w:trPr>
          <w:jc w:val="center"/>
        </w:trPr>
        <w:tc>
          <w:tcPr>
            <w:tcW w:w="1555" w:type="dxa"/>
            <w:vAlign w:val="center"/>
          </w:tcPr>
          <w:p w14:paraId="011D6D93" w14:textId="2A00CC20" w:rsidR="00A936AA" w:rsidRPr="00785B0C" w:rsidRDefault="000517ED" w:rsidP="00E65079">
            <w:pPr>
              <w:ind w:firstLine="0"/>
              <w:jc w:val="center"/>
              <w:rPr>
                <w:sz w:val="16"/>
                <w:szCs w:val="16"/>
                <w:lang w:val="en-US"/>
              </w:rPr>
            </w:pPr>
            <w:r w:rsidRPr="00785B0C">
              <w:rPr>
                <w:sz w:val="16"/>
                <w:szCs w:val="16"/>
                <w:lang w:val="en-US"/>
              </w:rPr>
              <w:t>LSTM-RNN</w:t>
            </w:r>
          </w:p>
        </w:tc>
        <w:tc>
          <w:tcPr>
            <w:tcW w:w="3474" w:type="dxa"/>
          </w:tcPr>
          <w:p w14:paraId="61016423" w14:textId="2C13EDD4" w:rsidR="00A936AA" w:rsidRPr="00785B0C" w:rsidRDefault="00D00F62" w:rsidP="00E65079">
            <w:pPr>
              <w:ind w:firstLine="0"/>
              <w:jc w:val="center"/>
              <w:rPr>
                <w:sz w:val="16"/>
                <w:szCs w:val="16"/>
                <w:lang w:val="en-US"/>
              </w:rPr>
            </w:pPr>
            <w:r w:rsidRPr="00785B0C">
              <w:rPr>
                <w:sz w:val="16"/>
                <w:szCs w:val="16"/>
                <w:lang w:val="en-US"/>
              </w:rPr>
              <w:t xml:space="preserve">Layers = </w:t>
            </w:r>
            <w:r w:rsidR="36D4CC4F" w:rsidRPr="00785B0C">
              <w:rPr>
                <w:sz w:val="16"/>
                <w:szCs w:val="16"/>
                <w:lang w:val="en-US"/>
              </w:rPr>
              <w:t>3</w:t>
            </w:r>
            <w:r w:rsidRPr="00785B0C">
              <w:rPr>
                <w:sz w:val="16"/>
                <w:szCs w:val="16"/>
                <w:lang w:val="en-US"/>
              </w:rPr>
              <w:t xml:space="preserve">; Neurons = </w:t>
            </w:r>
            <w:r w:rsidR="00BC7001" w:rsidRPr="00785B0C">
              <w:rPr>
                <w:sz w:val="16"/>
                <w:szCs w:val="16"/>
                <w:lang w:val="en-US"/>
              </w:rPr>
              <w:t>5</w:t>
            </w:r>
            <w:r w:rsidRPr="00785B0C">
              <w:rPr>
                <w:sz w:val="16"/>
                <w:szCs w:val="16"/>
                <w:lang w:val="en-US"/>
              </w:rPr>
              <w:t xml:space="preserve">0; Regularization = 0.01; Batch Size = </w:t>
            </w:r>
            <w:r w:rsidR="00885B12" w:rsidRPr="00785B0C">
              <w:rPr>
                <w:sz w:val="16"/>
                <w:szCs w:val="16"/>
                <w:lang w:val="en-US"/>
              </w:rPr>
              <w:t>32; Window Size = 6</w:t>
            </w:r>
          </w:p>
        </w:tc>
      </w:tr>
      <w:tr w:rsidR="00A936AA" w14:paraId="663528E1" w14:textId="77777777" w:rsidTr="003D138A">
        <w:trPr>
          <w:jc w:val="center"/>
        </w:trPr>
        <w:tc>
          <w:tcPr>
            <w:tcW w:w="1555" w:type="dxa"/>
            <w:vAlign w:val="center"/>
          </w:tcPr>
          <w:p w14:paraId="6E5B5345" w14:textId="023C702D" w:rsidR="00A936AA" w:rsidRPr="00785B0C" w:rsidRDefault="000517ED" w:rsidP="00E65079">
            <w:pPr>
              <w:ind w:firstLine="0"/>
              <w:jc w:val="center"/>
              <w:rPr>
                <w:sz w:val="16"/>
                <w:szCs w:val="16"/>
                <w:lang w:val="en-US"/>
              </w:rPr>
            </w:pPr>
            <w:r w:rsidRPr="00785B0C">
              <w:rPr>
                <w:sz w:val="16"/>
                <w:szCs w:val="16"/>
                <w:lang w:val="en-US"/>
              </w:rPr>
              <w:t>CNN</w:t>
            </w:r>
          </w:p>
        </w:tc>
        <w:tc>
          <w:tcPr>
            <w:tcW w:w="3474" w:type="dxa"/>
          </w:tcPr>
          <w:p w14:paraId="40966F35" w14:textId="1848E32B" w:rsidR="00A936AA" w:rsidRPr="00785B0C" w:rsidRDefault="00885B12" w:rsidP="00E65079">
            <w:pPr>
              <w:ind w:firstLine="0"/>
              <w:jc w:val="center"/>
              <w:rPr>
                <w:sz w:val="16"/>
                <w:szCs w:val="16"/>
                <w:lang w:val="en-US"/>
              </w:rPr>
            </w:pPr>
            <w:r w:rsidRPr="00785B0C">
              <w:rPr>
                <w:sz w:val="16"/>
                <w:szCs w:val="16"/>
                <w:lang w:val="en-US"/>
              </w:rPr>
              <w:t>Layers = 4; Neurons = 50; Regularization = 0.01; Batch Size = 32; Window Size = 6; Filters = 8</w:t>
            </w:r>
          </w:p>
        </w:tc>
      </w:tr>
    </w:tbl>
    <w:p w14:paraId="45620366" w14:textId="3C3386D5" w:rsidR="00254364" w:rsidRDefault="00254364" w:rsidP="00B12895">
      <w:pPr>
        <w:pStyle w:val="Heading2"/>
        <w:numPr>
          <w:ilvl w:val="0"/>
          <w:numId w:val="0"/>
        </w:numPr>
      </w:pPr>
    </w:p>
    <w:p w14:paraId="1FC87DA3" w14:textId="3E9A6A86" w:rsidR="00B12895" w:rsidRDefault="00B12895" w:rsidP="00B12895">
      <w:pPr>
        <w:pStyle w:val="Heading2"/>
      </w:pPr>
      <w:r>
        <w:t>Feedforward Neural Network</w:t>
      </w:r>
    </w:p>
    <w:p w14:paraId="27C364CE" w14:textId="39436A8C" w:rsidR="00036EFD" w:rsidRDefault="00CD3298" w:rsidP="00036EFD">
      <w:r>
        <w:t>Fig.</w:t>
      </w:r>
      <w:r w:rsidR="00036EFD" w:rsidRPr="00036EFD">
        <w:t xml:space="preserve"> </w:t>
      </w:r>
      <w:r w:rsidR="005015BC">
        <w:t>4</w:t>
      </w:r>
      <w:r w:rsidR="00036EFD" w:rsidRPr="00036EFD">
        <w:t xml:space="preserve"> shows </w:t>
      </w:r>
      <w:r w:rsidR="00D65824">
        <w:t xml:space="preserve">the </w:t>
      </w:r>
      <w:r w:rsidR="00036EFD" w:rsidRPr="00036EFD">
        <w:t xml:space="preserve">predictions for 4 months data starting </w:t>
      </w:r>
      <w:r w:rsidR="004071DB">
        <w:t xml:space="preserve">in November </w:t>
      </w:r>
      <w:r w:rsidR="00036EFD" w:rsidRPr="00036EFD">
        <w:t xml:space="preserve">2019. It is observed that the model </w:t>
      </w:r>
      <w:proofErr w:type="gramStart"/>
      <w:r w:rsidR="00036EFD" w:rsidRPr="00036EFD">
        <w:t>is capable of capturing</w:t>
      </w:r>
      <w:proofErr w:type="gramEnd"/>
      <w:r w:rsidR="00036EFD" w:rsidRPr="00036EFD">
        <w:t xml:space="preserve"> small variations and following the actual consumption pattern. More importantly, the model successfully captures the time steps when higher consumption occurs. However, it lacks sufficiently high accuracy while predicting the peak values, which </w:t>
      </w:r>
      <w:r w:rsidR="0044618B">
        <w:t>may</w:t>
      </w:r>
      <w:r w:rsidR="00036EFD" w:rsidRPr="00036EFD">
        <w:t xml:space="preserve"> be attributable to the regularization penalty applied. </w:t>
      </w:r>
    </w:p>
    <w:p w14:paraId="56CE90B7" w14:textId="77777777" w:rsidR="009A2498" w:rsidRDefault="009A2498" w:rsidP="00036EFD"/>
    <w:p w14:paraId="0A6E335B" w14:textId="02D0F1F1" w:rsidR="00036EFD" w:rsidRDefault="439CD012" w:rsidP="00CD3298">
      <w:pPr>
        <w:ind w:firstLine="0"/>
        <w:jc w:val="center"/>
      </w:pPr>
      <w:r>
        <w:rPr>
          <w:noProof/>
        </w:rPr>
        <w:lastRenderedPageBreak/>
        <w:drawing>
          <wp:inline distT="0" distB="0" distL="0" distR="0" wp14:anchorId="06E8AC40" wp14:editId="2338EB13">
            <wp:extent cx="3279140" cy="166935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rotWithShape="1">
                    <a:blip r:embed="rId12">
                      <a:extLst>
                        <a:ext uri="{28A0092B-C50C-407E-A947-70E740481C1C}">
                          <a14:useLocalDpi xmlns:a14="http://schemas.microsoft.com/office/drawing/2010/main" val="0"/>
                        </a:ext>
                      </a:extLst>
                    </a:blip>
                    <a:srcRect t="5737"/>
                    <a:stretch/>
                  </pic:blipFill>
                  <pic:spPr bwMode="auto">
                    <a:xfrm>
                      <a:off x="0" y="0"/>
                      <a:ext cx="3279600" cy="1669586"/>
                    </a:xfrm>
                    <a:prstGeom prst="rect">
                      <a:avLst/>
                    </a:prstGeom>
                    <a:ln>
                      <a:noFill/>
                    </a:ln>
                    <a:extLst>
                      <a:ext uri="{53640926-AAD7-44D8-BBD7-CCE9431645EC}">
                        <a14:shadowObscured xmlns:a14="http://schemas.microsoft.com/office/drawing/2010/main"/>
                      </a:ext>
                    </a:extLst>
                  </pic:spPr>
                </pic:pic>
              </a:graphicData>
            </a:graphic>
          </wp:inline>
        </w:drawing>
      </w:r>
    </w:p>
    <w:p w14:paraId="24DE4C6C" w14:textId="5AB8AB37" w:rsidR="00CD3298" w:rsidRDefault="00CD3298" w:rsidP="00F63A74">
      <w:pPr>
        <w:ind w:firstLine="0"/>
      </w:pPr>
      <w:r>
        <w:t xml:space="preserve">Fig. </w:t>
      </w:r>
      <w:r w:rsidR="005015BC">
        <w:t>4</w:t>
      </w:r>
      <w:r>
        <w:t xml:space="preserve">: </w:t>
      </w:r>
      <w:r w:rsidR="00A03ED7">
        <w:t xml:space="preserve">FFNN Actual vs. </w:t>
      </w:r>
      <w:r w:rsidR="00364761">
        <w:t xml:space="preserve">Predicted </w:t>
      </w:r>
      <w:r w:rsidR="00A03ED7">
        <w:t>Test Set</w:t>
      </w:r>
      <w:r w:rsidR="00824781">
        <w:t xml:space="preserve"> Results</w:t>
      </w:r>
    </w:p>
    <w:p w14:paraId="2F0F6E42" w14:textId="77777777" w:rsidR="00B12895" w:rsidRPr="00B12895" w:rsidRDefault="00B12895" w:rsidP="00B12895">
      <w:pPr>
        <w:rPr>
          <w:lang w:val="en-US"/>
        </w:rPr>
      </w:pPr>
    </w:p>
    <w:p w14:paraId="2DBB0EBB" w14:textId="67407F69" w:rsidR="00EE55BB" w:rsidRDefault="00580890" w:rsidP="00580890">
      <w:pPr>
        <w:pStyle w:val="Heading2"/>
        <w:rPr>
          <w:rFonts w:eastAsiaTheme="minorEastAsia"/>
        </w:rPr>
      </w:pPr>
      <w:r>
        <w:rPr>
          <w:rFonts w:eastAsiaTheme="minorEastAsia"/>
        </w:rPr>
        <w:t>L</w:t>
      </w:r>
      <w:r w:rsidR="00A03ED7">
        <w:rPr>
          <w:rFonts w:eastAsiaTheme="minorEastAsia"/>
        </w:rPr>
        <w:t>ong Short-Term Memory Recurrent Neural Network</w:t>
      </w:r>
    </w:p>
    <w:p w14:paraId="35AC26AD" w14:textId="4DE8D963" w:rsidR="00580890" w:rsidRDefault="00CE5417" w:rsidP="00580890">
      <w:r>
        <w:t>Fig.</w:t>
      </w:r>
      <w:r w:rsidR="00580890" w:rsidRPr="00580890">
        <w:t xml:space="preserve"> </w:t>
      </w:r>
      <w:r w:rsidR="005015BC">
        <w:t>5</w:t>
      </w:r>
      <w:r w:rsidR="00580890" w:rsidRPr="00580890">
        <w:t xml:space="preserve"> shows the predictions made by </w:t>
      </w:r>
      <w:r w:rsidR="00083DED">
        <w:t xml:space="preserve">the </w:t>
      </w:r>
      <w:r w:rsidR="00580890" w:rsidRPr="00580890">
        <w:t>LSTM</w:t>
      </w:r>
      <w:r w:rsidR="00083DED">
        <w:t>-RNN</w:t>
      </w:r>
      <w:r w:rsidR="00580890" w:rsidRPr="00580890">
        <w:t xml:space="preserve"> in the same set of data. </w:t>
      </w:r>
      <w:r w:rsidR="25354CD2">
        <w:t>Noticeably, the model leaves many consumption peaks uncaptured</w:t>
      </w:r>
      <w:r w:rsidR="36E495BD">
        <w:t xml:space="preserve">. </w:t>
      </w:r>
      <w:r w:rsidR="25354CD2">
        <w:t xml:space="preserve"> </w:t>
      </w:r>
      <w:r w:rsidR="004A0B28">
        <w:t>This</w:t>
      </w:r>
      <w:r w:rsidR="4989720B">
        <w:t xml:space="preserve"> may due to</w:t>
      </w:r>
      <w:r w:rsidR="018F0ACD">
        <w:t xml:space="preserve"> </w:t>
      </w:r>
      <w:r w:rsidR="00A43072">
        <w:t>an unsuitable</w:t>
      </w:r>
      <w:r w:rsidR="65A97ED4">
        <w:t xml:space="preserve"> window size</w:t>
      </w:r>
      <w:r w:rsidR="018F0ACD">
        <w:t xml:space="preserve"> </w:t>
      </w:r>
      <w:r w:rsidR="2158ED73">
        <w:t>such that</w:t>
      </w:r>
      <w:r w:rsidR="00FC4C57">
        <w:t xml:space="preserve"> the</w:t>
      </w:r>
      <w:r w:rsidR="2158ED73">
        <w:t xml:space="preserve"> </w:t>
      </w:r>
      <w:r w:rsidR="018F0ACD">
        <w:t xml:space="preserve">temporal sensitivity </w:t>
      </w:r>
      <w:r w:rsidR="292DA84B">
        <w:t xml:space="preserve">is </w:t>
      </w:r>
      <w:r w:rsidR="018F0ACD">
        <w:t xml:space="preserve">not well captured. </w:t>
      </w:r>
      <w:r w:rsidR="6B2361FA">
        <w:t xml:space="preserve">The usage pattern can also be intrinsically irregular and act as a source of randomness, making it </w:t>
      </w:r>
      <w:r w:rsidR="7143FE44">
        <w:t xml:space="preserve">difficult </w:t>
      </w:r>
      <w:r w:rsidR="6B2361FA">
        <w:t xml:space="preserve">to predict according to time. </w:t>
      </w:r>
      <w:r w:rsidR="00580890" w:rsidRPr="00580890">
        <w:t>Overall, the model follows a weak consumption pattern and lacks accuracy when predicting consumption peaks</w:t>
      </w:r>
      <w:r w:rsidR="0075249D">
        <w:t>.</w:t>
      </w:r>
      <w:r w:rsidR="00580890" w:rsidRPr="00580890">
        <w:t xml:space="preserve"> </w:t>
      </w:r>
    </w:p>
    <w:p w14:paraId="4A8B4F76" w14:textId="77777777" w:rsidR="003F2346" w:rsidRDefault="003F2346" w:rsidP="00580890"/>
    <w:p w14:paraId="029DB07D" w14:textId="20C2EFD8" w:rsidR="00485D74" w:rsidRDefault="186552FB" w:rsidP="00433CA5">
      <w:pPr>
        <w:ind w:firstLine="0"/>
        <w:jc w:val="center"/>
      </w:pPr>
      <w:r>
        <w:rPr>
          <w:noProof/>
        </w:rPr>
        <w:drawing>
          <wp:inline distT="0" distB="0" distL="0" distR="0" wp14:anchorId="5D926CE8" wp14:editId="0EF363E4">
            <wp:extent cx="3296533" cy="1707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rotWithShape="1">
                    <a:blip r:embed="rId13">
                      <a:extLst>
                        <a:ext uri="{28A0092B-C50C-407E-A947-70E740481C1C}">
                          <a14:useLocalDpi xmlns:a14="http://schemas.microsoft.com/office/drawing/2010/main" val="0"/>
                        </a:ext>
                      </a:extLst>
                    </a:blip>
                    <a:srcRect t="5616"/>
                    <a:stretch/>
                  </pic:blipFill>
                  <pic:spPr bwMode="auto">
                    <a:xfrm>
                      <a:off x="0" y="0"/>
                      <a:ext cx="3297677" cy="1708108"/>
                    </a:xfrm>
                    <a:prstGeom prst="rect">
                      <a:avLst/>
                    </a:prstGeom>
                    <a:ln>
                      <a:noFill/>
                    </a:ln>
                    <a:extLst>
                      <a:ext uri="{53640926-AAD7-44D8-BBD7-CCE9431645EC}">
                        <a14:shadowObscured xmlns:a14="http://schemas.microsoft.com/office/drawing/2010/main"/>
                      </a:ext>
                    </a:extLst>
                  </pic:spPr>
                </pic:pic>
              </a:graphicData>
            </a:graphic>
          </wp:inline>
        </w:drawing>
      </w:r>
    </w:p>
    <w:p w14:paraId="00227A20" w14:textId="0CB153B3" w:rsidR="0057285D" w:rsidRDefault="0057285D" w:rsidP="00F63A74">
      <w:pPr>
        <w:ind w:firstLine="0"/>
      </w:pPr>
      <w:r>
        <w:t xml:space="preserve">Fig. </w:t>
      </w:r>
      <w:r w:rsidR="005015BC">
        <w:t>5</w:t>
      </w:r>
      <w:r>
        <w:t>: LSTM-RNN</w:t>
      </w:r>
      <w:r w:rsidR="004344EC" w:rsidRPr="004344EC">
        <w:t xml:space="preserve"> </w:t>
      </w:r>
      <w:r w:rsidR="004344EC">
        <w:t>Actual vs. Predicted Test Set</w:t>
      </w:r>
      <w:r>
        <w:t xml:space="preserve"> Results</w:t>
      </w:r>
    </w:p>
    <w:p w14:paraId="49E28CBF" w14:textId="77777777" w:rsidR="00580890" w:rsidRPr="00580890" w:rsidRDefault="00580890" w:rsidP="00580890">
      <w:pPr>
        <w:rPr>
          <w:lang w:val="en-US"/>
        </w:rPr>
      </w:pPr>
    </w:p>
    <w:p w14:paraId="2A3289B9" w14:textId="3D247CBD" w:rsidR="006D289E" w:rsidRDefault="003C5C63" w:rsidP="00505286">
      <w:pPr>
        <w:pStyle w:val="Heading2"/>
      </w:pPr>
      <w:r>
        <w:t>Convolutional Neural Network</w:t>
      </w:r>
    </w:p>
    <w:p w14:paraId="79E1D1FC" w14:textId="25037DFC" w:rsidR="00505286" w:rsidRDefault="00505286" w:rsidP="00505286">
      <w:r w:rsidRPr="00505286">
        <w:t xml:space="preserve">In the prediction of </w:t>
      </w:r>
      <w:r w:rsidR="00305EE6">
        <w:t xml:space="preserve">the </w:t>
      </w:r>
      <w:r w:rsidRPr="00505286">
        <w:t>CNN</w:t>
      </w:r>
      <w:r w:rsidR="00417FF8">
        <w:t xml:space="preserve"> seen in Fig. </w:t>
      </w:r>
      <w:r w:rsidR="005015BC">
        <w:t>6</w:t>
      </w:r>
      <w:r w:rsidRPr="00505286">
        <w:t xml:space="preserve">, a similar situation occurs as in </w:t>
      </w:r>
      <w:r w:rsidR="00D85B32">
        <w:t xml:space="preserve">the </w:t>
      </w:r>
      <w:r w:rsidRPr="00505286">
        <w:t>LSTM</w:t>
      </w:r>
      <w:r w:rsidR="00D85B32">
        <w:t>-RNN</w:t>
      </w:r>
      <w:r w:rsidRPr="00505286">
        <w:t xml:space="preserve">. The model </w:t>
      </w:r>
      <w:proofErr w:type="gramStart"/>
      <w:r w:rsidRPr="00505286">
        <w:t>is able to</w:t>
      </w:r>
      <w:proofErr w:type="gramEnd"/>
      <w:r w:rsidRPr="00505286">
        <w:t xml:space="preserve"> predict consumption peaks occasionally, but often comes at the price of low success rates which eventually leads to large penalt</w:t>
      </w:r>
      <w:r w:rsidR="00087B9A">
        <w:t>ies</w:t>
      </w:r>
      <w:r w:rsidRPr="00505286">
        <w:t xml:space="preserve"> </w:t>
      </w:r>
      <w:r w:rsidR="00087B9A">
        <w:t>from</w:t>
      </w:r>
      <w:r w:rsidRPr="00505286">
        <w:t xml:space="preserve"> the square loss function. </w:t>
      </w:r>
      <w:r w:rsidR="002F0155">
        <w:t>Even worse,</w:t>
      </w:r>
      <w:r w:rsidRPr="00505286">
        <w:t xml:space="preserve"> the model tends to make large predictions that are in the </w:t>
      </w:r>
      <w:r w:rsidR="569D4B81">
        <w:t>wrong</w:t>
      </w:r>
      <w:r w:rsidRPr="00505286">
        <w:t xml:space="preserve"> time steps. This </w:t>
      </w:r>
      <w:r w:rsidR="00596BD0">
        <w:t>can be inferred from</w:t>
      </w:r>
      <w:r w:rsidRPr="00505286">
        <w:t xml:space="preserve"> the </w:t>
      </w:r>
      <w:r w:rsidR="00596BD0">
        <w:t>observation</w:t>
      </w:r>
      <w:r w:rsidRPr="00505286">
        <w:t xml:space="preserve"> that </w:t>
      </w:r>
      <w:r w:rsidR="6C790B30">
        <w:t xml:space="preserve">there is </w:t>
      </w:r>
      <w:r w:rsidR="007F5EB8">
        <w:t xml:space="preserve">a </w:t>
      </w:r>
      <w:r w:rsidR="6C790B30">
        <w:t xml:space="preserve">significant mismatch between predictions and </w:t>
      </w:r>
      <w:r w:rsidR="58D62943">
        <w:t>actual data</w:t>
      </w:r>
      <w:r w:rsidR="007F5EB8">
        <w:t>.</w:t>
      </w:r>
      <w:r w:rsidRPr="00505286">
        <w:t xml:space="preserve"> </w:t>
      </w:r>
    </w:p>
    <w:p w14:paraId="56B183EA" w14:textId="77777777" w:rsidR="00EF23F9" w:rsidRDefault="00EF23F9" w:rsidP="00505286"/>
    <w:p w14:paraId="24EFAAAE" w14:textId="4D198A07" w:rsidR="00505286" w:rsidRDefault="023CDA22" w:rsidP="003431AA">
      <w:pPr>
        <w:ind w:firstLine="0"/>
        <w:jc w:val="center"/>
        <w:rPr>
          <w:lang w:val="en-US"/>
        </w:rPr>
      </w:pPr>
      <w:r>
        <w:rPr>
          <w:noProof/>
        </w:rPr>
        <w:drawing>
          <wp:inline distT="0" distB="0" distL="0" distR="0" wp14:anchorId="10251B51" wp14:editId="2D2D6223">
            <wp:extent cx="3315600" cy="168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rotWithShape="1">
                    <a:blip r:embed="rId14">
                      <a:extLst>
                        <a:ext uri="{28A0092B-C50C-407E-A947-70E740481C1C}">
                          <a14:useLocalDpi xmlns:a14="http://schemas.microsoft.com/office/drawing/2010/main" val="0"/>
                        </a:ext>
                      </a:extLst>
                    </a:blip>
                    <a:srcRect t="5785"/>
                    <a:stretch/>
                  </pic:blipFill>
                  <pic:spPr bwMode="auto">
                    <a:xfrm>
                      <a:off x="0" y="0"/>
                      <a:ext cx="3315600" cy="1684800"/>
                    </a:xfrm>
                    <a:prstGeom prst="rect">
                      <a:avLst/>
                    </a:prstGeom>
                    <a:ln>
                      <a:noFill/>
                    </a:ln>
                    <a:extLst>
                      <a:ext uri="{53640926-AAD7-44D8-BBD7-CCE9431645EC}">
                        <a14:shadowObscured xmlns:a14="http://schemas.microsoft.com/office/drawing/2010/main"/>
                      </a:ext>
                    </a:extLst>
                  </pic:spPr>
                </pic:pic>
              </a:graphicData>
            </a:graphic>
          </wp:inline>
        </w:drawing>
      </w:r>
    </w:p>
    <w:p w14:paraId="571C21B7" w14:textId="6418298D" w:rsidR="00CE5417" w:rsidRDefault="00CE5417" w:rsidP="00CE5417">
      <w:pPr>
        <w:ind w:firstLine="0"/>
      </w:pPr>
      <w:r>
        <w:t xml:space="preserve">Fig. </w:t>
      </w:r>
      <w:r w:rsidR="005015BC">
        <w:t>6</w:t>
      </w:r>
      <w:r>
        <w:t xml:space="preserve">: </w:t>
      </w:r>
      <w:r w:rsidR="00417FF8">
        <w:t>CNN</w:t>
      </w:r>
      <w:r>
        <w:t xml:space="preserve"> </w:t>
      </w:r>
      <w:r w:rsidR="00EF23F9">
        <w:t>Actual vs. Predicted Test Set Results</w:t>
      </w:r>
    </w:p>
    <w:p w14:paraId="67D0FA38" w14:textId="777A7065" w:rsidR="00CE5417" w:rsidRDefault="00CE5417" w:rsidP="00CE5417">
      <w:pPr>
        <w:ind w:firstLine="0"/>
        <w:jc w:val="left"/>
        <w:rPr>
          <w:lang w:val="en-US"/>
        </w:rPr>
      </w:pPr>
    </w:p>
    <w:p w14:paraId="2F36BA52" w14:textId="796F1F20" w:rsidR="007D2BA8" w:rsidRDefault="00AE6213" w:rsidP="007D2BA8">
      <w:pPr>
        <w:pStyle w:val="Heading2"/>
      </w:pPr>
      <w:r>
        <w:t xml:space="preserve">Comparison of </w:t>
      </w:r>
      <w:r w:rsidR="009B026A">
        <w:t>Algorithms</w:t>
      </w:r>
    </w:p>
    <w:p w14:paraId="48C21931" w14:textId="7FA539CD" w:rsidR="00AE6213" w:rsidRDefault="002079B5" w:rsidP="00AE6213">
      <w:r>
        <w:t>The t</w:t>
      </w:r>
      <w:r w:rsidR="00AE6213" w:rsidRPr="00AE6213">
        <w:t xml:space="preserve">wo comparison plots below </w:t>
      </w:r>
      <w:r>
        <w:t xml:space="preserve">(Figs. </w:t>
      </w:r>
      <w:r w:rsidR="005015BC">
        <w:t>7</w:t>
      </w:r>
      <w:r>
        <w:t xml:space="preserve"> </w:t>
      </w:r>
      <w:r w:rsidR="00D417DF">
        <w:t xml:space="preserve">&amp; </w:t>
      </w:r>
      <w:r w:rsidR="005015BC">
        <w:t>8</w:t>
      </w:r>
      <w:r>
        <w:t xml:space="preserve">) </w:t>
      </w:r>
      <w:r w:rsidR="00AE6213" w:rsidRPr="00AE6213">
        <w:t xml:space="preserve">show performance metrics of the three models. It is </w:t>
      </w:r>
      <w:r w:rsidR="008154F8">
        <w:t>apparent</w:t>
      </w:r>
      <w:r w:rsidR="00AE6213" w:rsidRPr="00AE6213">
        <w:t xml:space="preserve"> that</w:t>
      </w:r>
      <w:r w:rsidR="00A15069">
        <w:t xml:space="preserve"> the</w:t>
      </w:r>
      <w:r w:rsidR="00AE6213" w:rsidRPr="00AE6213">
        <w:t xml:space="preserve"> FFNN achieves the lowest MAPE and RMSE. </w:t>
      </w:r>
      <w:r w:rsidR="007A7DB8">
        <w:t xml:space="preserve">This is a result of </w:t>
      </w:r>
      <w:r w:rsidR="004B41DE">
        <w:t>b</w:t>
      </w:r>
      <w:r w:rsidR="00AE6213" w:rsidRPr="00AE6213">
        <w:t xml:space="preserve">oth </w:t>
      </w:r>
      <w:r w:rsidR="004651B2">
        <w:t xml:space="preserve">the </w:t>
      </w:r>
      <w:r w:rsidR="00AE6213" w:rsidRPr="00AE6213">
        <w:t>LSTM-</w:t>
      </w:r>
      <w:proofErr w:type="gramStart"/>
      <w:r w:rsidR="00AE6213" w:rsidRPr="00AE6213">
        <w:t>RNN</w:t>
      </w:r>
      <w:proofErr w:type="gramEnd"/>
      <w:r w:rsidR="00AE6213" w:rsidRPr="00AE6213">
        <w:t xml:space="preserve"> and CNN </w:t>
      </w:r>
      <w:r w:rsidR="004B41DE">
        <w:t>being</w:t>
      </w:r>
      <w:r w:rsidR="00AE6213" w:rsidRPr="00AE6213">
        <w:t xml:space="preserve"> penalized significantly while predicting consumption peaks</w:t>
      </w:r>
      <w:r w:rsidR="00AE6213" w:rsidRPr="00FE60CC">
        <w:t>, as depicted in the prediction plots</w:t>
      </w:r>
      <w:r w:rsidR="00FE60CC" w:rsidRPr="00FE60CC">
        <w:t xml:space="preserve"> (</w:t>
      </w:r>
      <w:r w:rsidR="00AE6213" w:rsidRPr="00FE60CC">
        <w:t>Fig</w:t>
      </w:r>
      <w:r w:rsidR="002B363C" w:rsidRPr="00FE60CC">
        <w:t>s.</w:t>
      </w:r>
      <w:r w:rsidR="00AE6213" w:rsidRPr="00FE60CC">
        <w:t xml:space="preserve"> </w:t>
      </w:r>
      <w:r w:rsidR="005015BC">
        <w:t>5</w:t>
      </w:r>
      <w:r w:rsidR="00AE6213" w:rsidRPr="00FE60CC">
        <w:t xml:space="preserve"> </w:t>
      </w:r>
      <w:r w:rsidR="00D417DF">
        <w:t>&amp;</w:t>
      </w:r>
      <w:r w:rsidR="00AE6213" w:rsidRPr="00FE60CC">
        <w:t xml:space="preserve"> </w:t>
      </w:r>
      <w:r w:rsidR="005015BC">
        <w:t>6</w:t>
      </w:r>
      <w:r w:rsidR="00FE60CC" w:rsidRPr="00FE60CC">
        <w:t>)</w:t>
      </w:r>
      <w:r w:rsidR="00AE6213" w:rsidRPr="00FE60CC">
        <w:t>.</w:t>
      </w:r>
      <w:r>
        <w:t xml:space="preserve"> </w:t>
      </w:r>
    </w:p>
    <w:p w14:paraId="75BBD678" w14:textId="77777777" w:rsidR="00C47F1C" w:rsidRDefault="00C47F1C" w:rsidP="00AE6213"/>
    <w:p w14:paraId="66416AFA" w14:textId="7B61EF35" w:rsidR="00AE6213" w:rsidRDefault="475462E6" w:rsidP="00433CA5">
      <w:pPr>
        <w:ind w:firstLine="0"/>
        <w:jc w:val="center"/>
      </w:pPr>
      <w:r>
        <w:rPr>
          <w:noProof/>
        </w:rPr>
        <w:drawing>
          <wp:inline distT="0" distB="0" distL="0" distR="0" wp14:anchorId="520BCBD2" wp14:editId="4A078E20">
            <wp:extent cx="2072949" cy="1320800"/>
            <wp:effectExtent l="0" t="0" r="3810" b="0"/>
            <wp:docPr id="339015899" name="Picture 339015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b="6852"/>
                    <a:stretch/>
                  </pic:blipFill>
                  <pic:spPr bwMode="auto">
                    <a:xfrm>
                      <a:off x="0" y="0"/>
                      <a:ext cx="2073600" cy="1321215"/>
                    </a:xfrm>
                    <a:prstGeom prst="rect">
                      <a:avLst/>
                    </a:prstGeom>
                    <a:ln>
                      <a:noFill/>
                    </a:ln>
                    <a:extLst>
                      <a:ext uri="{53640926-AAD7-44D8-BBD7-CCE9431645EC}">
                        <a14:shadowObscured xmlns:a14="http://schemas.microsoft.com/office/drawing/2010/main"/>
                      </a:ext>
                    </a:extLst>
                  </pic:spPr>
                </pic:pic>
              </a:graphicData>
            </a:graphic>
          </wp:inline>
        </w:drawing>
      </w:r>
    </w:p>
    <w:p w14:paraId="3BB9EFC8" w14:textId="2ED47DE0" w:rsidR="009177B7" w:rsidRDefault="00494994" w:rsidP="0072296A">
      <w:pPr>
        <w:ind w:firstLine="0"/>
        <w:jc w:val="left"/>
        <w:rPr>
          <w:lang w:val="en-US"/>
        </w:rPr>
      </w:pPr>
      <w:r>
        <w:rPr>
          <w:lang w:val="en-US"/>
        </w:rPr>
        <w:t xml:space="preserve">Fig. </w:t>
      </w:r>
      <w:r w:rsidR="005015BC">
        <w:rPr>
          <w:lang w:val="en-US"/>
        </w:rPr>
        <w:t>7</w:t>
      </w:r>
      <w:r w:rsidR="002B363C">
        <w:rPr>
          <w:lang w:val="en-US"/>
        </w:rPr>
        <w:t>: Comparison</w:t>
      </w:r>
      <w:r w:rsidR="00F605CD">
        <w:rPr>
          <w:lang w:val="en-US"/>
        </w:rPr>
        <w:t xml:space="preserve"> Plot</w:t>
      </w:r>
      <w:r w:rsidR="002B363C">
        <w:rPr>
          <w:lang w:val="en-US"/>
        </w:rPr>
        <w:t xml:space="preserve"> of </w:t>
      </w:r>
      <w:r w:rsidR="009177B7">
        <w:rPr>
          <w:lang w:val="en-US"/>
        </w:rPr>
        <w:t>MAPE in Algorithms</w:t>
      </w:r>
    </w:p>
    <w:p w14:paraId="79152419" w14:textId="6EF15795" w:rsidR="00494994" w:rsidRDefault="002B363C" w:rsidP="00494994">
      <w:pPr>
        <w:jc w:val="left"/>
        <w:rPr>
          <w:lang w:val="en-US"/>
        </w:rPr>
      </w:pPr>
      <w:r>
        <w:rPr>
          <w:lang w:val="en-US"/>
        </w:rPr>
        <w:t xml:space="preserve"> </w:t>
      </w:r>
    </w:p>
    <w:p w14:paraId="4A300B03" w14:textId="2CB8EB94" w:rsidR="00494994" w:rsidRDefault="7C8D184A" w:rsidP="00433CA5">
      <w:pPr>
        <w:ind w:firstLine="0"/>
        <w:jc w:val="center"/>
      </w:pPr>
      <w:r>
        <w:rPr>
          <w:noProof/>
        </w:rPr>
        <w:drawing>
          <wp:inline distT="0" distB="0" distL="0" distR="0" wp14:anchorId="4F41C1AE" wp14:editId="3634459C">
            <wp:extent cx="2058554" cy="1320800"/>
            <wp:effectExtent l="0" t="0" r="0" b="0"/>
            <wp:docPr id="543040789" name="Picture 543040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b="6852"/>
                    <a:stretch/>
                  </pic:blipFill>
                  <pic:spPr bwMode="auto">
                    <a:xfrm>
                      <a:off x="0" y="0"/>
                      <a:ext cx="2059200" cy="1321215"/>
                    </a:xfrm>
                    <a:prstGeom prst="rect">
                      <a:avLst/>
                    </a:prstGeom>
                    <a:ln>
                      <a:noFill/>
                    </a:ln>
                    <a:extLst>
                      <a:ext uri="{53640926-AAD7-44D8-BBD7-CCE9431645EC}">
                        <a14:shadowObscured xmlns:a14="http://schemas.microsoft.com/office/drawing/2010/main"/>
                      </a:ext>
                    </a:extLst>
                  </pic:spPr>
                </pic:pic>
              </a:graphicData>
            </a:graphic>
          </wp:inline>
        </w:drawing>
      </w:r>
    </w:p>
    <w:p w14:paraId="6A9D4282" w14:textId="46C2415A" w:rsidR="009177B7" w:rsidRDefault="009177B7" w:rsidP="009177B7">
      <w:pPr>
        <w:ind w:firstLine="0"/>
        <w:jc w:val="left"/>
        <w:rPr>
          <w:lang w:val="en-US"/>
        </w:rPr>
      </w:pPr>
      <w:r>
        <w:rPr>
          <w:lang w:val="en-US"/>
        </w:rPr>
        <w:t>Fig</w:t>
      </w:r>
      <w:r w:rsidRPr="0072296A">
        <w:rPr>
          <w:lang w:val="en-US"/>
        </w:rPr>
        <w:t xml:space="preserve">. </w:t>
      </w:r>
      <w:r w:rsidR="005015BC">
        <w:rPr>
          <w:lang w:val="en-US"/>
        </w:rPr>
        <w:t>8</w:t>
      </w:r>
      <w:r>
        <w:rPr>
          <w:lang w:val="en-US"/>
        </w:rPr>
        <w:t>: Comparison</w:t>
      </w:r>
      <w:r w:rsidR="00F605CD">
        <w:rPr>
          <w:lang w:val="en-US"/>
        </w:rPr>
        <w:t xml:space="preserve"> Plot</w:t>
      </w:r>
      <w:r>
        <w:rPr>
          <w:lang w:val="en-US"/>
        </w:rPr>
        <w:t xml:space="preserve"> of </w:t>
      </w:r>
      <w:r w:rsidR="0072296A">
        <w:rPr>
          <w:lang w:val="en-US"/>
        </w:rPr>
        <w:t>RMSE</w:t>
      </w:r>
      <w:r>
        <w:rPr>
          <w:lang w:val="en-US"/>
        </w:rPr>
        <w:t xml:space="preserve"> in Algorithms</w:t>
      </w:r>
    </w:p>
    <w:p w14:paraId="0AC873CC" w14:textId="77777777" w:rsidR="009133AF" w:rsidRPr="009133AF" w:rsidRDefault="009133AF" w:rsidP="009133AF"/>
    <w:p w14:paraId="508C83EF" w14:textId="3C35B688" w:rsidR="005C4F7D" w:rsidRDefault="00B12C8C" w:rsidP="001466EB">
      <w:pPr>
        <w:pStyle w:val="Heading2"/>
      </w:pPr>
      <w:r>
        <w:t>Testing during COVID-19 Period</w:t>
      </w:r>
    </w:p>
    <w:p w14:paraId="7BF47BF9" w14:textId="55198368" w:rsidR="00175126" w:rsidRPr="00175126" w:rsidRDefault="00B12C8C" w:rsidP="00175126">
      <w:r w:rsidRPr="00175126">
        <w:t>To examine the generalization ability of the model to a further extent, the second part of the original data</w:t>
      </w:r>
      <w:r w:rsidR="009A038E">
        <w:t xml:space="preserve"> </w:t>
      </w:r>
      <w:r w:rsidRPr="00175126">
        <w:t>set</w:t>
      </w:r>
      <w:r w:rsidR="00F229DB">
        <w:t xml:space="preserve">, </w:t>
      </w:r>
      <w:r w:rsidRPr="00175126">
        <w:t xml:space="preserve">data from March 2020 to </w:t>
      </w:r>
      <w:r w:rsidR="009E12A9">
        <w:t>July</w:t>
      </w:r>
      <w:r w:rsidRPr="00175126">
        <w:t xml:space="preserve"> 202</w:t>
      </w:r>
      <w:r w:rsidR="00F229DB">
        <w:t>0,</w:t>
      </w:r>
      <w:r w:rsidRPr="00175126">
        <w:t xml:space="preserve"> </w:t>
      </w:r>
      <w:r w:rsidR="00653592">
        <w:t>wa</w:t>
      </w:r>
      <w:r w:rsidR="00FD018F">
        <w:t>s</w:t>
      </w:r>
      <w:r w:rsidRPr="00175126">
        <w:t xml:space="preserve"> used as an </w:t>
      </w:r>
      <w:r w:rsidR="00F229DB">
        <w:t>additional</w:t>
      </w:r>
      <w:r w:rsidRPr="00175126">
        <w:t xml:space="preserve"> test set. To </w:t>
      </w:r>
      <w:r w:rsidR="00F229DB">
        <w:t>remain consistent between</w:t>
      </w:r>
      <w:r w:rsidRPr="00175126">
        <w:t xml:space="preserve"> </w:t>
      </w:r>
      <w:r w:rsidR="00F229DB">
        <w:t>d</w:t>
      </w:r>
      <w:r w:rsidRPr="00175126">
        <w:t>ata</w:t>
      </w:r>
      <w:r w:rsidR="009A038E">
        <w:t xml:space="preserve"> </w:t>
      </w:r>
      <w:r w:rsidRPr="00175126">
        <w:t>set</w:t>
      </w:r>
      <w:r w:rsidR="00F229DB">
        <w:t>s</w:t>
      </w:r>
      <w:r w:rsidRPr="00175126">
        <w:t xml:space="preserve">, </w:t>
      </w:r>
      <w:r w:rsidR="00F91B4F">
        <w:t>identical</w:t>
      </w:r>
      <w:r w:rsidRPr="00175126">
        <w:t xml:space="preserve"> methodologies and procedures </w:t>
      </w:r>
      <w:r w:rsidR="3F664C8C">
        <w:t>were</w:t>
      </w:r>
      <w:r w:rsidRPr="00175126">
        <w:t xml:space="preserve"> followed to preprocess and transform the data. Specifically, </w:t>
      </w:r>
      <w:r w:rsidR="00D13F70">
        <w:t xml:space="preserve">the same </w:t>
      </w:r>
      <w:r w:rsidRPr="00175126">
        <w:t xml:space="preserve">feature scaler objects used previously are </w:t>
      </w:r>
      <w:r w:rsidR="00A43072">
        <w:t xml:space="preserve">again </w:t>
      </w:r>
      <w:r w:rsidRPr="00175126">
        <w:t xml:space="preserve">used along with the trained and tuned FFNN model. The prediction is shown in </w:t>
      </w:r>
      <w:r w:rsidR="00566C51">
        <w:t>Fig.</w:t>
      </w:r>
      <w:r w:rsidRPr="00175126">
        <w:t xml:space="preserve"> </w:t>
      </w:r>
      <w:r w:rsidR="005015BC">
        <w:t>9</w:t>
      </w:r>
      <w:r w:rsidRPr="00175126">
        <w:t xml:space="preserve">. </w:t>
      </w:r>
    </w:p>
    <w:p w14:paraId="0B8F4274" w14:textId="499C46AE" w:rsidR="00175126" w:rsidRPr="00175126" w:rsidRDefault="3416AF30" w:rsidP="00566C51">
      <w:pPr>
        <w:ind w:firstLine="0"/>
        <w:jc w:val="center"/>
      </w:pPr>
      <w:r>
        <w:rPr>
          <w:noProof/>
        </w:rPr>
        <w:lastRenderedPageBreak/>
        <w:drawing>
          <wp:inline distT="0" distB="0" distL="0" distR="0" wp14:anchorId="0453E291" wp14:editId="0DE01159">
            <wp:extent cx="3318435" cy="1719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7">
                      <a:extLst>
                        <a:ext uri="{28A0092B-C50C-407E-A947-70E740481C1C}">
                          <a14:useLocalDpi xmlns:a14="http://schemas.microsoft.com/office/drawing/2010/main" val="0"/>
                        </a:ext>
                      </a:extLst>
                    </a:blip>
                    <a:srcRect t="5578"/>
                    <a:stretch/>
                  </pic:blipFill>
                  <pic:spPr bwMode="auto">
                    <a:xfrm>
                      <a:off x="0" y="0"/>
                      <a:ext cx="3319200" cy="1719977"/>
                    </a:xfrm>
                    <a:prstGeom prst="rect">
                      <a:avLst/>
                    </a:prstGeom>
                    <a:ln>
                      <a:noFill/>
                    </a:ln>
                    <a:extLst>
                      <a:ext uri="{53640926-AAD7-44D8-BBD7-CCE9431645EC}">
                        <a14:shadowObscured xmlns:a14="http://schemas.microsoft.com/office/drawing/2010/main"/>
                      </a:ext>
                    </a:extLst>
                  </pic:spPr>
                </pic:pic>
              </a:graphicData>
            </a:graphic>
          </wp:inline>
        </w:drawing>
      </w:r>
    </w:p>
    <w:p w14:paraId="3F316A7F" w14:textId="11474CB6" w:rsidR="002F322C" w:rsidRDefault="002F322C" w:rsidP="00F63A74">
      <w:pPr>
        <w:ind w:firstLine="0"/>
        <w:jc w:val="left"/>
      </w:pPr>
      <w:r>
        <w:t xml:space="preserve">Fig. </w:t>
      </w:r>
      <w:r w:rsidR="005015BC">
        <w:t>9</w:t>
      </w:r>
      <w:r>
        <w:t xml:space="preserve">: </w:t>
      </w:r>
      <w:r w:rsidR="00F63A74">
        <w:t>FFNN Actual vs. Predicted Test Set Results</w:t>
      </w:r>
      <w:r>
        <w:t xml:space="preserve"> During COVID-19</w:t>
      </w:r>
    </w:p>
    <w:p w14:paraId="2B2B08F3" w14:textId="77777777" w:rsidR="00175126" w:rsidRPr="00175126" w:rsidRDefault="00175126" w:rsidP="00175126"/>
    <w:p w14:paraId="362217EA" w14:textId="05CD8E35" w:rsidR="00B12C8C" w:rsidRDefault="00B12C8C" w:rsidP="00175126">
      <w:r w:rsidRPr="00175126">
        <w:t xml:space="preserve">The MAPE </w:t>
      </w:r>
      <w:r w:rsidR="00704847">
        <w:t xml:space="preserve">and RMSE achieved are </w:t>
      </w:r>
      <w:r w:rsidRPr="00175126">
        <w:t>31.63% and 1.75</w:t>
      </w:r>
      <w:r w:rsidR="00E552F6">
        <w:t xml:space="preserve"> kWh</w:t>
      </w:r>
      <w:r w:rsidR="00704847">
        <w:t>, respectively</w:t>
      </w:r>
      <w:r w:rsidRPr="00175126">
        <w:t xml:space="preserve">. The results are </w:t>
      </w:r>
      <w:proofErr w:type="gramStart"/>
      <w:r w:rsidRPr="00175126">
        <w:t>similar to</w:t>
      </w:r>
      <w:proofErr w:type="gramEnd"/>
      <w:r w:rsidRPr="00175126">
        <w:t xml:space="preserve"> that of the previous test data</w:t>
      </w:r>
      <w:r w:rsidR="00704847">
        <w:t xml:space="preserve"> before</w:t>
      </w:r>
      <w:r w:rsidR="00AF0C23">
        <w:t xml:space="preserve"> the lifestyle changes due to</w:t>
      </w:r>
      <w:r w:rsidR="00704847">
        <w:t xml:space="preserve"> COVID-19</w:t>
      </w:r>
      <w:r w:rsidRPr="00175126">
        <w:t xml:space="preserve">. This </w:t>
      </w:r>
      <w:r w:rsidR="00F91B4F">
        <w:t>additional</w:t>
      </w:r>
      <w:r w:rsidRPr="00175126">
        <w:t xml:space="preserve"> testing further proves the generalization ability of the FFNN model given the fact that the consumption pattern had indeed changed as shown in </w:t>
      </w:r>
      <w:r w:rsidR="00B9363A">
        <w:t xml:space="preserve">Fig </w:t>
      </w:r>
      <w:r w:rsidR="003425BE">
        <w:t>8</w:t>
      </w:r>
      <w:r w:rsidR="00B9363A">
        <w:t xml:space="preserve">. </w:t>
      </w:r>
      <w:r w:rsidR="003425BE">
        <w:t>For example</w:t>
      </w:r>
      <w:r w:rsidR="1E0D4B99">
        <w:t xml:space="preserve">, there are fewer high consumption readings, </w:t>
      </w:r>
      <w:r w:rsidR="004A19AE">
        <w:t>and hence less fluctuation</w:t>
      </w:r>
      <w:r w:rsidR="5AE5A6C1">
        <w:t xml:space="preserve">. </w:t>
      </w:r>
      <w:r w:rsidR="00900A0B">
        <w:t xml:space="preserve">A comparison </w:t>
      </w:r>
      <w:r w:rsidR="00062D02">
        <w:t>of the</w:t>
      </w:r>
      <w:r w:rsidR="005F66C3">
        <w:t xml:space="preserve"> accuracy of the model</w:t>
      </w:r>
      <w:r w:rsidR="007C1FD7">
        <w:t xml:space="preserve"> for </w:t>
      </w:r>
      <w:r w:rsidR="00E067E4">
        <w:t>both</w:t>
      </w:r>
      <w:r w:rsidR="00062D02">
        <w:t xml:space="preserve"> time </w:t>
      </w:r>
      <w:r w:rsidR="00893CB6">
        <w:t>periods</w:t>
      </w:r>
      <w:r w:rsidR="00900A0B">
        <w:t xml:space="preserve"> is shown below (Table </w:t>
      </w:r>
      <w:r w:rsidR="003425BE">
        <w:t>III</w:t>
      </w:r>
      <w:r w:rsidR="00900A0B">
        <w:t>).</w:t>
      </w:r>
    </w:p>
    <w:p w14:paraId="3759A80B" w14:textId="07F98D5D" w:rsidR="007773B6" w:rsidRDefault="007773B6" w:rsidP="00175126"/>
    <w:p w14:paraId="352DAC43" w14:textId="0ECDA8EE" w:rsidR="00E11709" w:rsidRDefault="00E11709" w:rsidP="00E11709">
      <w:pPr>
        <w:pStyle w:val="TableTitle"/>
      </w:pPr>
      <w:r>
        <w:t xml:space="preserve">TABLE </w:t>
      </w:r>
      <w:r w:rsidR="003425BE">
        <w:t>III</w:t>
      </w:r>
    </w:p>
    <w:p w14:paraId="3436479A" w14:textId="2BAD5BE6" w:rsidR="00E11709" w:rsidRDefault="00E11709" w:rsidP="00E11709">
      <w:pPr>
        <w:pStyle w:val="TableTitle"/>
      </w:pPr>
      <w:r>
        <w:t>FFNN Pre-Covid-19 Period vs. Covid-19 Period</w:t>
      </w:r>
    </w:p>
    <w:tbl>
      <w:tblPr>
        <w:tblStyle w:val="TableGrid"/>
        <w:tblW w:w="0" w:type="auto"/>
        <w:tblLook w:val="04A0" w:firstRow="1" w:lastRow="0" w:firstColumn="1" w:lastColumn="0" w:noHBand="0" w:noVBand="1"/>
      </w:tblPr>
      <w:tblGrid>
        <w:gridCol w:w="2263"/>
        <w:gridCol w:w="1241"/>
        <w:gridCol w:w="1525"/>
      </w:tblGrid>
      <w:tr w:rsidR="008E316C" w14:paraId="0A8449FF" w14:textId="7D900174" w:rsidTr="008227B8">
        <w:tc>
          <w:tcPr>
            <w:tcW w:w="2263" w:type="dxa"/>
            <w:shd w:val="clear" w:color="auto" w:fill="D9D9D9" w:themeFill="background1" w:themeFillShade="D9"/>
            <w:vAlign w:val="center"/>
          </w:tcPr>
          <w:p w14:paraId="2165C0CE" w14:textId="364D0331" w:rsidR="008E316C" w:rsidRPr="00BC0ED7" w:rsidRDefault="008E316C" w:rsidP="0062173D">
            <w:pPr>
              <w:ind w:firstLine="0"/>
              <w:jc w:val="center"/>
              <w:rPr>
                <w:sz w:val="16"/>
                <w:szCs w:val="18"/>
                <w:lang w:val="en-US"/>
              </w:rPr>
            </w:pPr>
            <w:r w:rsidRPr="00BC0ED7">
              <w:rPr>
                <w:b/>
                <w:bCs/>
                <w:sz w:val="16"/>
                <w:szCs w:val="18"/>
                <w:lang w:val="en-US"/>
              </w:rPr>
              <w:t>Period</w:t>
            </w:r>
          </w:p>
        </w:tc>
        <w:tc>
          <w:tcPr>
            <w:tcW w:w="1241" w:type="dxa"/>
            <w:shd w:val="clear" w:color="auto" w:fill="D9D9D9" w:themeFill="background1" w:themeFillShade="D9"/>
            <w:vAlign w:val="center"/>
          </w:tcPr>
          <w:p w14:paraId="57A25ADA" w14:textId="0218A83B" w:rsidR="008E316C" w:rsidRPr="00BC0ED7" w:rsidRDefault="00235CE2" w:rsidP="0062173D">
            <w:pPr>
              <w:ind w:firstLine="0"/>
              <w:jc w:val="center"/>
              <w:rPr>
                <w:sz w:val="16"/>
                <w:szCs w:val="18"/>
                <w:lang w:val="en-US"/>
              </w:rPr>
            </w:pPr>
            <w:r w:rsidRPr="00BC0ED7">
              <w:rPr>
                <w:b/>
                <w:bCs/>
                <w:sz w:val="16"/>
                <w:szCs w:val="18"/>
                <w:lang w:val="en-US"/>
              </w:rPr>
              <w:t>MAPE (%)</w:t>
            </w:r>
          </w:p>
        </w:tc>
        <w:tc>
          <w:tcPr>
            <w:tcW w:w="1525" w:type="dxa"/>
            <w:shd w:val="clear" w:color="auto" w:fill="D9D9D9" w:themeFill="background1" w:themeFillShade="D9"/>
            <w:vAlign w:val="center"/>
          </w:tcPr>
          <w:p w14:paraId="1894B60E" w14:textId="5FF85171" w:rsidR="008E316C" w:rsidRPr="00BC0ED7" w:rsidRDefault="00235CE2" w:rsidP="0062173D">
            <w:pPr>
              <w:ind w:firstLine="0"/>
              <w:jc w:val="center"/>
              <w:rPr>
                <w:b/>
                <w:bCs/>
                <w:sz w:val="16"/>
                <w:szCs w:val="18"/>
                <w:lang w:val="en-US"/>
              </w:rPr>
            </w:pPr>
            <w:r w:rsidRPr="00BC0ED7">
              <w:rPr>
                <w:b/>
                <w:bCs/>
                <w:sz w:val="16"/>
                <w:szCs w:val="18"/>
                <w:lang w:val="en-US"/>
              </w:rPr>
              <w:t>RMSE (kWh)</w:t>
            </w:r>
          </w:p>
        </w:tc>
      </w:tr>
      <w:tr w:rsidR="008E316C" w14:paraId="60979A13" w14:textId="31694911" w:rsidTr="008227B8">
        <w:tc>
          <w:tcPr>
            <w:tcW w:w="2263" w:type="dxa"/>
            <w:vAlign w:val="center"/>
          </w:tcPr>
          <w:p w14:paraId="6D1067C5" w14:textId="77777777" w:rsidR="00235CE2" w:rsidRPr="00BC0ED7" w:rsidRDefault="008E316C" w:rsidP="008E316C">
            <w:pPr>
              <w:ind w:firstLine="0"/>
              <w:jc w:val="center"/>
              <w:rPr>
                <w:sz w:val="16"/>
                <w:szCs w:val="18"/>
                <w:lang w:val="en-US"/>
              </w:rPr>
            </w:pPr>
            <w:r w:rsidRPr="00BC0ED7">
              <w:rPr>
                <w:sz w:val="16"/>
                <w:szCs w:val="18"/>
                <w:lang w:val="en-US"/>
              </w:rPr>
              <w:t>Pre-COVID-19</w:t>
            </w:r>
            <w:r w:rsidR="00235CE2" w:rsidRPr="00BC0ED7">
              <w:rPr>
                <w:sz w:val="16"/>
                <w:szCs w:val="18"/>
                <w:lang w:val="en-US"/>
              </w:rPr>
              <w:t xml:space="preserve"> </w:t>
            </w:r>
          </w:p>
          <w:p w14:paraId="1017653A" w14:textId="42943E34" w:rsidR="008E316C" w:rsidRPr="00BC0ED7" w:rsidRDefault="00235CE2" w:rsidP="008E316C">
            <w:pPr>
              <w:ind w:firstLine="0"/>
              <w:jc w:val="center"/>
              <w:rPr>
                <w:sz w:val="16"/>
                <w:szCs w:val="18"/>
                <w:lang w:val="en-US"/>
              </w:rPr>
            </w:pPr>
            <w:r w:rsidRPr="00BC0ED7">
              <w:rPr>
                <w:sz w:val="16"/>
                <w:szCs w:val="18"/>
                <w:lang w:val="en-US"/>
              </w:rPr>
              <w:t>(Jul. 2018 - Feb. 2020)</w:t>
            </w:r>
          </w:p>
        </w:tc>
        <w:tc>
          <w:tcPr>
            <w:tcW w:w="1241" w:type="dxa"/>
            <w:vAlign w:val="center"/>
          </w:tcPr>
          <w:p w14:paraId="6C930E47" w14:textId="7CC99A06" w:rsidR="008E316C" w:rsidRPr="00BC0ED7" w:rsidRDefault="00CD5E0F" w:rsidP="0062173D">
            <w:pPr>
              <w:ind w:firstLine="0"/>
              <w:jc w:val="center"/>
              <w:rPr>
                <w:sz w:val="16"/>
                <w:szCs w:val="18"/>
                <w:lang w:val="en-US"/>
              </w:rPr>
            </w:pPr>
            <w:r w:rsidRPr="00BC0ED7">
              <w:rPr>
                <w:sz w:val="16"/>
                <w:szCs w:val="18"/>
                <w:lang w:val="en-US"/>
              </w:rPr>
              <w:t>29.</w:t>
            </w:r>
            <w:r w:rsidR="00072FB1">
              <w:rPr>
                <w:sz w:val="16"/>
                <w:szCs w:val="18"/>
                <w:lang w:val="en-US"/>
              </w:rPr>
              <w:t>67</w:t>
            </w:r>
          </w:p>
        </w:tc>
        <w:tc>
          <w:tcPr>
            <w:tcW w:w="1525" w:type="dxa"/>
            <w:vAlign w:val="center"/>
          </w:tcPr>
          <w:p w14:paraId="2F24EBFD" w14:textId="1F8704B1" w:rsidR="008E316C" w:rsidRPr="00BC0ED7" w:rsidRDefault="00ED424C" w:rsidP="0062173D">
            <w:pPr>
              <w:ind w:firstLine="0"/>
              <w:jc w:val="center"/>
              <w:rPr>
                <w:sz w:val="16"/>
                <w:szCs w:val="18"/>
                <w:lang w:val="en-US"/>
              </w:rPr>
            </w:pPr>
            <w:r w:rsidRPr="00BC0ED7">
              <w:rPr>
                <w:sz w:val="16"/>
                <w:szCs w:val="18"/>
                <w:lang w:val="en-US"/>
              </w:rPr>
              <w:t>2.0</w:t>
            </w:r>
            <w:r w:rsidR="00FA67B0">
              <w:rPr>
                <w:sz w:val="16"/>
                <w:szCs w:val="18"/>
                <w:lang w:val="en-US"/>
              </w:rPr>
              <w:t>2</w:t>
            </w:r>
          </w:p>
        </w:tc>
      </w:tr>
      <w:tr w:rsidR="008E316C" w14:paraId="74E90917" w14:textId="28AD0551" w:rsidTr="008227B8">
        <w:tc>
          <w:tcPr>
            <w:tcW w:w="2263" w:type="dxa"/>
            <w:vAlign w:val="center"/>
          </w:tcPr>
          <w:p w14:paraId="1939849D" w14:textId="77777777" w:rsidR="008E316C" w:rsidRPr="00BC0ED7" w:rsidRDefault="008E316C" w:rsidP="008E316C">
            <w:pPr>
              <w:ind w:firstLine="0"/>
              <w:jc w:val="center"/>
              <w:rPr>
                <w:sz w:val="16"/>
                <w:szCs w:val="18"/>
                <w:lang w:val="en-US"/>
              </w:rPr>
            </w:pPr>
            <w:r w:rsidRPr="00BC0ED7">
              <w:rPr>
                <w:sz w:val="16"/>
                <w:szCs w:val="18"/>
                <w:lang w:val="en-US"/>
              </w:rPr>
              <w:t>COVID-19</w:t>
            </w:r>
          </w:p>
          <w:p w14:paraId="32FEB47A" w14:textId="14AC2B4E" w:rsidR="00235CE2" w:rsidRPr="00BC0ED7" w:rsidRDefault="00235CE2" w:rsidP="008E316C">
            <w:pPr>
              <w:ind w:firstLine="0"/>
              <w:jc w:val="center"/>
              <w:rPr>
                <w:sz w:val="16"/>
                <w:szCs w:val="18"/>
                <w:lang w:val="en-US"/>
              </w:rPr>
            </w:pPr>
            <w:r w:rsidRPr="00BC0ED7">
              <w:rPr>
                <w:sz w:val="16"/>
                <w:szCs w:val="18"/>
                <w:lang w:val="en-US"/>
              </w:rPr>
              <w:t>(Mar. 2020 – Jul. 2020)</w:t>
            </w:r>
          </w:p>
        </w:tc>
        <w:tc>
          <w:tcPr>
            <w:tcW w:w="1241" w:type="dxa"/>
            <w:vAlign w:val="center"/>
          </w:tcPr>
          <w:p w14:paraId="705E8389" w14:textId="008A80B6" w:rsidR="008E316C" w:rsidRPr="00BC0ED7" w:rsidRDefault="00ED424C" w:rsidP="0062173D">
            <w:pPr>
              <w:ind w:firstLine="0"/>
              <w:jc w:val="center"/>
              <w:rPr>
                <w:sz w:val="16"/>
                <w:szCs w:val="18"/>
                <w:lang w:val="en-US"/>
              </w:rPr>
            </w:pPr>
            <w:r w:rsidRPr="00BC0ED7">
              <w:rPr>
                <w:sz w:val="16"/>
                <w:szCs w:val="18"/>
                <w:lang w:val="en-US"/>
              </w:rPr>
              <w:t>31.63</w:t>
            </w:r>
          </w:p>
        </w:tc>
        <w:tc>
          <w:tcPr>
            <w:tcW w:w="1525" w:type="dxa"/>
            <w:vAlign w:val="center"/>
          </w:tcPr>
          <w:p w14:paraId="10B1B8C3" w14:textId="0D33CF6F" w:rsidR="008E316C" w:rsidRPr="00BC0ED7" w:rsidRDefault="00ED424C" w:rsidP="0062173D">
            <w:pPr>
              <w:ind w:firstLine="0"/>
              <w:jc w:val="center"/>
              <w:rPr>
                <w:sz w:val="16"/>
                <w:szCs w:val="18"/>
                <w:lang w:val="en-US"/>
              </w:rPr>
            </w:pPr>
            <w:r w:rsidRPr="00BC0ED7">
              <w:rPr>
                <w:sz w:val="16"/>
                <w:szCs w:val="18"/>
                <w:lang w:val="en-US"/>
              </w:rPr>
              <w:t>1.75</w:t>
            </w:r>
          </w:p>
        </w:tc>
      </w:tr>
    </w:tbl>
    <w:p w14:paraId="349CF0F4" w14:textId="77777777" w:rsidR="00C47F1C" w:rsidRPr="00CE4010" w:rsidRDefault="00C47F1C" w:rsidP="00C47F1C">
      <w:pPr>
        <w:pStyle w:val="Heading2"/>
        <w:numPr>
          <w:ilvl w:val="1"/>
          <w:numId w:val="0"/>
        </w:numPr>
        <w:rPr>
          <w:sz w:val="10"/>
          <w:szCs w:val="10"/>
        </w:rPr>
      </w:pPr>
    </w:p>
    <w:p w14:paraId="5B06F1EB" w14:textId="0FA3945F" w:rsidR="00532022" w:rsidRDefault="00532022" w:rsidP="00532022">
      <w:pPr>
        <w:pStyle w:val="Heading1"/>
      </w:pPr>
      <w:commentRangeStart w:id="29"/>
      <w:r>
        <w:t>Conclusion</w:t>
      </w:r>
      <w:commentRangeEnd w:id="29"/>
      <w:r>
        <w:rPr>
          <w:rStyle w:val="CommentReference"/>
        </w:rPr>
        <w:commentReference w:id="29"/>
      </w:r>
    </w:p>
    <w:p w14:paraId="64719BC8" w14:textId="65927D80" w:rsidR="006F39C0" w:rsidRPr="006F39C0" w:rsidRDefault="1E03769F" w:rsidP="006F39C0">
      <w:pPr>
        <w:rPr>
          <w:lang w:val="en-US"/>
        </w:rPr>
      </w:pPr>
      <w:r w:rsidRPr="3B8D2A9B">
        <w:rPr>
          <w:lang w:val="en-US"/>
        </w:rPr>
        <w:t xml:space="preserve">This study </w:t>
      </w:r>
      <w:r w:rsidR="50244C68" w:rsidRPr="3B8D2A9B">
        <w:rPr>
          <w:lang w:val="en-US"/>
        </w:rPr>
        <w:t xml:space="preserve">focused on the data-driven approach to forecast residential energy consumption. Specifically, </w:t>
      </w:r>
      <w:r w:rsidR="005A1FEE">
        <w:rPr>
          <w:lang w:val="en-US"/>
        </w:rPr>
        <w:t>deep</w:t>
      </w:r>
      <w:r w:rsidR="50244C68" w:rsidRPr="3B8D2A9B">
        <w:rPr>
          <w:lang w:val="en-US"/>
        </w:rPr>
        <w:t xml:space="preserve"> learning approaches were taken to construct prediction models. The </w:t>
      </w:r>
      <w:r w:rsidR="51E3992E" w:rsidRPr="3B8D2A9B">
        <w:rPr>
          <w:lang w:val="en-US"/>
        </w:rPr>
        <w:t xml:space="preserve">microclimate data obtained from the </w:t>
      </w:r>
      <w:r w:rsidR="009C3DB8">
        <w:rPr>
          <w:lang w:val="en-US"/>
        </w:rPr>
        <w:t xml:space="preserve">official </w:t>
      </w:r>
      <w:r w:rsidR="006503DA">
        <w:rPr>
          <w:lang w:val="en-US"/>
        </w:rPr>
        <w:t>Government of Canada</w:t>
      </w:r>
      <w:r w:rsidR="51E3992E" w:rsidRPr="3B8D2A9B">
        <w:rPr>
          <w:lang w:val="en-US"/>
        </w:rPr>
        <w:t xml:space="preserve"> </w:t>
      </w:r>
      <w:r w:rsidR="008874E1">
        <w:rPr>
          <w:lang w:val="en-US"/>
        </w:rPr>
        <w:t>w</w:t>
      </w:r>
      <w:r w:rsidR="51E3992E" w:rsidRPr="3B8D2A9B">
        <w:rPr>
          <w:lang w:val="en-US"/>
        </w:rPr>
        <w:t xml:space="preserve">ebsite was merged with energy consumption </w:t>
      </w:r>
      <w:r w:rsidR="51E3992E" w:rsidRPr="7C7F26A8">
        <w:rPr>
          <w:lang w:val="en-US"/>
        </w:rPr>
        <w:t>data</w:t>
      </w:r>
      <w:r w:rsidR="1CE61AC1" w:rsidRPr="7C7F26A8">
        <w:rPr>
          <w:lang w:val="en-US"/>
        </w:rPr>
        <w:t xml:space="preserve"> to </w:t>
      </w:r>
      <w:r w:rsidR="1CE61AC1" w:rsidRPr="55432E33">
        <w:rPr>
          <w:lang w:val="en-US"/>
        </w:rPr>
        <w:t>form the final</w:t>
      </w:r>
      <w:r w:rsidR="1CE61AC1" w:rsidRPr="7C7F26A8">
        <w:rPr>
          <w:lang w:val="en-US"/>
        </w:rPr>
        <w:t xml:space="preserve"> data set</w:t>
      </w:r>
      <w:r w:rsidR="51E3992E" w:rsidRPr="7C7F26A8">
        <w:rPr>
          <w:lang w:val="en-US"/>
        </w:rPr>
        <w:t>.</w:t>
      </w:r>
      <w:r w:rsidR="51E3992E" w:rsidRPr="3B8D2A9B">
        <w:rPr>
          <w:lang w:val="en-US"/>
        </w:rPr>
        <w:t xml:space="preserve"> The study started with </w:t>
      </w:r>
      <w:r w:rsidR="5D3658B7" w:rsidRPr="3B8D2A9B">
        <w:rPr>
          <w:lang w:val="en-US"/>
        </w:rPr>
        <w:t xml:space="preserve">data cleaning, followed by feature engineering to generate potentially useful features for improving forecasting accuracy. </w:t>
      </w:r>
      <w:r w:rsidR="3D132C9E" w:rsidRPr="3B8D2A9B">
        <w:rPr>
          <w:lang w:val="en-US"/>
        </w:rPr>
        <w:t>In contrary with other studies</w:t>
      </w:r>
      <w:r w:rsidR="00286ADB">
        <w:rPr>
          <w:lang w:val="en-US"/>
        </w:rPr>
        <w:t>,</w:t>
      </w:r>
      <w:r w:rsidR="78AA09A4" w:rsidRPr="3B8D2A9B">
        <w:rPr>
          <w:lang w:val="en-US"/>
        </w:rPr>
        <w:t xml:space="preserve"> </w:t>
      </w:r>
      <w:r w:rsidR="729D97DE" w:rsidRPr="3B8D2A9B">
        <w:rPr>
          <w:lang w:val="en-US"/>
        </w:rPr>
        <w:t>a</w:t>
      </w:r>
      <w:r w:rsidR="3DCAF579" w:rsidRPr="3B8D2A9B">
        <w:rPr>
          <w:lang w:val="en-US"/>
        </w:rPr>
        <w:t xml:space="preserve"> wide</w:t>
      </w:r>
      <w:r w:rsidR="5C1C3941" w:rsidRPr="3B8D2A9B">
        <w:rPr>
          <w:lang w:val="en-US"/>
        </w:rPr>
        <w:t>r</w:t>
      </w:r>
      <w:r w:rsidR="3DCAF579" w:rsidRPr="3B8D2A9B">
        <w:rPr>
          <w:lang w:val="en-US"/>
        </w:rPr>
        <w:t xml:space="preserve"> range of weather </w:t>
      </w:r>
      <w:r w:rsidR="7071E64D" w:rsidRPr="5F97FA27">
        <w:rPr>
          <w:lang w:val="en-US"/>
        </w:rPr>
        <w:t>attributes</w:t>
      </w:r>
      <w:r w:rsidR="3DCAF579" w:rsidRPr="3B8D2A9B">
        <w:rPr>
          <w:lang w:val="en-US"/>
        </w:rPr>
        <w:t xml:space="preserve"> were </w:t>
      </w:r>
      <w:r w:rsidR="2FEFE578" w:rsidRPr="39412F02">
        <w:rPr>
          <w:lang w:val="en-US"/>
        </w:rPr>
        <w:t>used</w:t>
      </w:r>
      <w:r w:rsidR="4C24529E" w:rsidRPr="39412F02">
        <w:rPr>
          <w:lang w:val="en-US"/>
        </w:rPr>
        <w:t>.</w:t>
      </w:r>
      <w:r w:rsidR="4C24529E" w:rsidRPr="3B8D2A9B">
        <w:rPr>
          <w:lang w:val="en-US"/>
        </w:rPr>
        <w:t xml:space="preserve"> Also, several time-related features were constructed to</w:t>
      </w:r>
      <w:r w:rsidR="7D4126BC" w:rsidRPr="3B8D2A9B">
        <w:rPr>
          <w:lang w:val="en-US"/>
        </w:rPr>
        <w:t xml:space="preserve"> amplify sequential ordering signal of the data. Then, exploratory data anal</w:t>
      </w:r>
      <w:r w:rsidR="05CADEFB" w:rsidRPr="3B8D2A9B">
        <w:rPr>
          <w:lang w:val="en-US"/>
        </w:rPr>
        <w:t>ysis was conducted to discover and visualize the energy usage pattern</w:t>
      </w:r>
      <w:r w:rsidR="710291C6" w:rsidRPr="3B8D2A9B">
        <w:rPr>
          <w:lang w:val="en-US"/>
        </w:rPr>
        <w:t xml:space="preserve">. </w:t>
      </w:r>
      <w:r w:rsidR="062EF294" w:rsidRPr="3B8D2A9B">
        <w:rPr>
          <w:lang w:val="en-US"/>
        </w:rPr>
        <w:t>The cyclical features were encoded using unit circle mapping</w:t>
      </w:r>
      <w:r w:rsidR="6BEA5C85" w:rsidRPr="60D25491">
        <w:rPr>
          <w:lang w:val="en-US"/>
        </w:rPr>
        <w:t xml:space="preserve"> to maintain sequential continuity</w:t>
      </w:r>
      <w:r w:rsidR="636DAA4A" w:rsidRPr="60D25491">
        <w:rPr>
          <w:lang w:val="en-US"/>
        </w:rPr>
        <w:t>.</w:t>
      </w:r>
      <w:r w:rsidR="062EF294" w:rsidRPr="3B8D2A9B">
        <w:rPr>
          <w:lang w:val="en-US"/>
        </w:rPr>
        <w:t xml:space="preserve"> </w:t>
      </w:r>
      <w:r w:rsidR="00877C1B">
        <w:rPr>
          <w:lang w:val="en-US"/>
        </w:rPr>
        <w:t>Next, the</w:t>
      </w:r>
      <w:r w:rsidR="062EF294" w:rsidRPr="3B8D2A9B">
        <w:rPr>
          <w:lang w:val="en-US"/>
        </w:rPr>
        <w:t xml:space="preserve"> data set was s</w:t>
      </w:r>
      <w:r w:rsidR="34EEF25C" w:rsidRPr="3B8D2A9B">
        <w:rPr>
          <w:lang w:val="en-US"/>
        </w:rPr>
        <w:t>plit</w:t>
      </w:r>
      <w:r w:rsidR="062EF294" w:rsidRPr="3B8D2A9B">
        <w:rPr>
          <w:lang w:val="en-US"/>
        </w:rPr>
        <w:t xml:space="preserve">, </w:t>
      </w:r>
      <w:r w:rsidR="15D7E74A" w:rsidRPr="3B8D2A9B">
        <w:rPr>
          <w:lang w:val="en-US"/>
        </w:rPr>
        <w:t>standardized</w:t>
      </w:r>
      <w:r w:rsidR="6244765E" w:rsidRPr="3B8D2A9B">
        <w:rPr>
          <w:lang w:val="en-US"/>
        </w:rPr>
        <w:t xml:space="preserve">, and </w:t>
      </w:r>
      <w:r w:rsidR="532F6A7A" w:rsidRPr="3F867DC9">
        <w:rPr>
          <w:lang w:val="en-US"/>
        </w:rPr>
        <w:t xml:space="preserve">finally </w:t>
      </w:r>
      <w:r w:rsidR="6244765E" w:rsidRPr="3B8D2A9B">
        <w:rPr>
          <w:lang w:val="en-US"/>
        </w:rPr>
        <w:t xml:space="preserve">reformatted </w:t>
      </w:r>
      <w:r w:rsidR="0E73E6B4" w:rsidRPr="60D25491">
        <w:rPr>
          <w:lang w:val="en-US"/>
        </w:rPr>
        <w:t>through</w:t>
      </w:r>
      <w:r w:rsidR="6244765E" w:rsidRPr="3B8D2A9B">
        <w:rPr>
          <w:lang w:val="en-US"/>
        </w:rPr>
        <w:t xml:space="preserve"> </w:t>
      </w:r>
      <w:r w:rsidR="6244765E" w:rsidRPr="1A779D50">
        <w:rPr>
          <w:lang w:val="en-US"/>
        </w:rPr>
        <w:t>windowing.</w:t>
      </w:r>
      <w:r w:rsidR="747414C3" w:rsidRPr="60D25491">
        <w:rPr>
          <w:lang w:val="en-US"/>
        </w:rPr>
        <w:t xml:space="preserve"> </w:t>
      </w:r>
      <w:r w:rsidR="747414C3" w:rsidRPr="5AE075C8">
        <w:rPr>
          <w:lang w:val="en-US"/>
        </w:rPr>
        <w:t xml:space="preserve">Three deep neural </w:t>
      </w:r>
      <w:r w:rsidR="747414C3" w:rsidRPr="4C0A2E22">
        <w:rPr>
          <w:lang w:val="en-US"/>
        </w:rPr>
        <w:t xml:space="preserve">networks were </w:t>
      </w:r>
      <w:r w:rsidR="747414C3" w:rsidRPr="269BA4B9">
        <w:rPr>
          <w:lang w:val="en-US"/>
        </w:rPr>
        <w:t>trained</w:t>
      </w:r>
      <w:r w:rsidR="002C31EA">
        <w:rPr>
          <w:lang w:val="en-US"/>
        </w:rPr>
        <w:t xml:space="preserve">, </w:t>
      </w:r>
      <w:r w:rsidR="747414C3" w:rsidRPr="269BA4B9">
        <w:rPr>
          <w:lang w:val="en-US"/>
        </w:rPr>
        <w:t>tuned</w:t>
      </w:r>
      <w:r w:rsidR="002C31EA">
        <w:rPr>
          <w:lang w:val="en-US"/>
        </w:rPr>
        <w:t>, and then compared</w:t>
      </w:r>
      <w:r w:rsidR="6D730D88" w:rsidRPr="236AD4AE">
        <w:rPr>
          <w:lang w:val="en-US"/>
        </w:rPr>
        <w:t>.</w:t>
      </w:r>
      <w:r w:rsidR="26D7B04C" w:rsidRPr="236AD4AE">
        <w:rPr>
          <w:lang w:val="en-US"/>
        </w:rPr>
        <w:t xml:space="preserve"> </w:t>
      </w:r>
      <w:r w:rsidR="20047018" w:rsidRPr="2AA7CC08">
        <w:rPr>
          <w:lang w:val="en-US"/>
        </w:rPr>
        <w:t xml:space="preserve">After comparing the </w:t>
      </w:r>
      <w:r w:rsidR="20047018" w:rsidRPr="0A7A8D61">
        <w:rPr>
          <w:lang w:val="en-US"/>
        </w:rPr>
        <w:t xml:space="preserve">models, the </w:t>
      </w:r>
      <w:r w:rsidR="007C4294">
        <w:rPr>
          <w:lang w:val="en-US"/>
        </w:rPr>
        <w:t>most accurate</w:t>
      </w:r>
      <w:r w:rsidR="20047018" w:rsidRPr="0A7A8D61">
        <w:rPr>
          <w:lang w:val="en-US"/>
        </w:rPr>
        <w:t xml:space="preserve"> </w:t>
      </w:r>
      <w:r w:rsidR="20047018" w:rsidRPr="2AA7CC08">
        <w:rPr>
          <w:lang w:val="en-US"/>
        </w:rPr>
        <w:t>one</w:t>
      </w:r>
      <w:r w:rsidR="007C4294">
        <w:rPr>
          <w:lang w:val="en-US"/>
        </w:rPr>
        <w:t>, FFNN</w:t>
      </w:r>
      <w:r w:rsidR="00DF0F04">
        <w:rPr>
          <w:lang w:val="en-US"/>
        </w:rPr>
        <w:t>,</w:t>
      </w:r>
      <w:r w:rsidR="20047018" w:rsidRPr="0A7A8D61">
        <w:rPr>
          <w:lang w:val="en-US"/>
        </w:rPr>
        <w:t xml:space="preserve"> was then </w:t>
      </w:r>
      <w:r w:rsidR="29B1E40D" w:rsidRPr="2FD78C60">
        <w:rPr>
          <w:lang w:val="en-US"/>
        </w:rPr>
        <w:t>further</w:t>
      </w:r>
      <w:r w:rsidR="0A2EA606" w:rsidRPr="2AA7CC08">
        <w:rPr>
          <w:lang w:val="en-US"/>
        </w:rPr>
        <w:t xml:space="preserve"> </w:t>
      </w:r>
      <w:r w:rsidR="20047018" w:rsidRPr="0A7A8D61">
        <w:rPr>
          <w:lang w:val="en-US"/>
        </w:rPr>
        <w:t>evaluated on COVID</w:t>
      </w:r>
      <w:r w:rsidR="004A3CE6">
        <w:rPr>
          <w:lang w:val="en-US"/>
        </w:rPr>
        <w:t>-19</w:t>
      </w:r>
      <w:r w:rsidR="20047018" w:rsidRPr="0A7A8D61">
        <w:rPr>
          <w:lang w:val="en-US"/>
        </w:rPr>
        <w:t xml:space="preserve"> data to </w:t>
      </w:r>
      <w:r w:rsidR="09E2BEAB" w:rsidRPr="2AA7CC08">
        <w:rPr>
          <w:lang w:val="en-US"/>
        </w:rPr>
        <w:t>test</w:t>
      </w:r>
      <w:r w:rsidR="007C4294">
        <w:rPr>
          <w:lang w:val="en-US"/>
        </w:rPr>
        <w:t xml:space="preserve"> the</w:t>
      </w:r>
      <w:r w:rsidR="09E2BEAB" w:rsidRPr="2AA7CC08">
        <w:rPr>
          <w:lang w:val="en-US"/>
        </w:rPr>
        <w:t xml:space="preserve"> </w:t>
      </w:r>
      <w:r w:rsidR="09E2BEAB" w:rsidRPr="2FD78C60">
        <w:rPr>
          <w:lang w:val="en-US"/>
        </w:rPr>
        <w:t>generalization performance.</w:t>
      </w:r>
    </w:p>
    <w:p w14:paraId="60ED9B73" w14:textId="6A70A1BD" w:rsidR="32B7EEAE" w:rsidRDefault="7FC03500" w:rsidP="32B7EEAE">
      <w:pPr>
        <w:rPr>
          <w:lang w:val="en-US"/>
        </w:rPr>
      </w:pPr>
      <w:r w:rsidRPr="2E344D6E">
        <w:rPr>
          <w:lang w:val="en-US"/>
        </w:rPr>
        <w:t xml:space="preserve">From the </w:t>
      </w:r>
      <w:r w:rsidR="55F77E50" w:rsidRPr="2E344D6E">
        <w:rPr>
          <w:lang w:val="en-US"/>
        </w:rPr>
        <w:t xml:space="preserve">comparison </w:t>
      </w:r>
      <w:r w:rsidRPr="2E344D6E">
        <w:rPr>
          <w:lang w:val="en-US"/>
        </w:rPr>
        <w:t xml:space="preserve">results, </w:t>
      </w:r>
      <w:r w:rsidR="3A099C63" w:rsidRPr="2E344D6E">
        <w:rPr>
          <w:lang w:val="en-US"/>
        </w:rPr>
        <w:t xml:space="preserve">it </w:t>
      </w:r>
      <w:r w:rsidR="00FA6C61">
        <w:rPr>
          <w:lang w:val="en-US"/>
        </w:rPr>
        <w:t>was</w:t>
      </w:r>
      <w:r w:rsidR="3A099C63" w:rsidRPr="2E344D6E">
        <w:rPr>
          <w:lang w:val="en-US"/>
        </w:rPr>
        <w:t xml:space="preserve"> unexpected that</w:t>
      </w:r>
      <w:r w:rsidR="00144F89">
        <w:rPr>
          <w:lang w:val="en-US"/>
        </w:rPr>
        <w:t xml:space="preserve"> the</w:t>
      </w:r>
      <w:r w:rsidR="3A099C63" w:rsidRPr="2E344D6E">
        <w:rPr>
          <w:lang w:val="en-US"/>
        </w:rPr>
        <w:t xml:space="preserve"> FFNN </w:t>
      </w:r>
      <w:r w:rsidR="00FB5672">
        <w:rPr>
          <w:lang w:val="en-US"/>
        </w:rPr>
        <w:t>was</w:t>
      </w:r>
      <w:r w:rsidR="3A099C63" w:rsidRPr="2E344D6E">
        <w:rPr>
          <w:lang w:val="en-US"/>
        </w:rPr>
        <w:t xml:space="preserve"> the </w:t>
      </w:r>
      <w:r w:rsidR="6D165967" w:rsidRPr="2E344D6E">
        <w:rPr>
          <w:lang w:val="en-US"/>
        </w:rPr>
        <w:t xml:space="preserve">best performing model, </w:t>
      </w:r>
      <w:r w:rsidR="303E0BAF" w:rsidRPr="2E344D6E">
        <w:rPr>
          <w:lang w:val="en-US"/>
        </w:rPr>
        <w:t xml:space="preserve">achieving </w:t>
      </w:r>
      <w:r w:rsidR="008A608F">
        <w:rPr>
          <w:lang w:val="en-US"/>
        </w:rPr>
        <w:t xml:space="preserve">a </w:t>
      </w:r>
      <w:r w:rsidR="303E0BAF" w:rsidRPr="2E344D6E">
        <w:rPr>
          <w:lang w:val="en-US"/>
        </w:rPr>
        <w:t>MAPE of 29.31%</w:t>
      </w:r>
      <w:r w:rsidR="6D165967" w:rsidRPr="2E344D6E">
        <w:rPr>
          <w:lang w:val="en-US"/>
        </w:rPr>
        <w:t xml:space="preserve"> </w:t>
      </w:r>
      <w:r w:rsidR="34317325" w:rsidRPr="2E344D6E">
        <w:rPr>
          <w:lang w:val="en-US"/>
        </w:rPr>
        <w:t xml:space="preserve">and </w:t>
      </w:r>
      <w:r w:rsidR="008A608F">
        <w:rPr>
          <w:lang w:val="en-US"/>
        </w:rPr>
        <w:t>a</w:t>
      </w:r>
      <w:r w:rsidR="000C2F83">
        <w:rPr>
          <w:lang w:val="en-US"/>
        </w:rPr>
        <w:t xml:space="preserve"> </w:t>
      </w:r>
      <w:r w:rsidR="34317325" w:rsidRPr="2E344D6E">
        <w:rPr>
          <w:lang w:val="en-US"/>
        </w:rPr>
        <w:t>RMSE of 2.0</w:t>
      </w:r>
      <w:r w:rsidR="00E21450">
        <w:rPr>
          <w:lang w:val="en-US"/>
        </w:rPr>
        <w:t xml:space="preserve"> kWh</w:t>
      </w:r>
      <w:r w:rsidR="34317325" w:rsidRPr="2E344D6E">
        <w:rPr>
          <w:lang w:val="en-US"/>
        </w:rPr>
        <w:t>.</w:t>
      </w:r>
      <w:r w:rsidR="6D165967" w:rsidRPr="2E344D6E">
        <w:rPr>
          <w:lang w:val="en-US"/>
        </w:rPr>
        <w:t xml:space="preserve"> There are </w:t>
      </w:r>
      <w:r w:rsidR="6B6324B9" w:rsidRPr="4C70D387">
        <w:rPr>
          <w:lang w:val="en-US"/>
        </w:rPr>
        <w:t>two major</w:t>
      </w:r>
      <w:r w:rsidR="6D165967" w:rsidRPr="2E344D6E">
        <w:rPr>
          <w:lang w:val="en-US"/>
        </w:rPr>
        <w:t xml:space="preserve"> potential </w:t>
      </w:r>
      <w:r w:rsidR="12EFE324" w:rsidRPr="2E344D6E">
        <w:rPr>
          <w:lang w:val="en-US"/>
        </w:rPr>
        <w:t xml:space="preserve">reasons that </w:t>
      </w:r>
      <w:r w:rsidR="46947E37" w:rsidRPr="2E344D6E">
        <w:rPr>
          <w:lang w:val="en-US"/>
        </w:rPr>
        <w:t xml:space="preserve">could result in the poor performance of </w:t>
      </w:r>
      <w:r w:rsidR="3F9A1F1A" w:rsidRPr="2E344D6E">
        <w:rPr>
          <w:lang w:val="en-US"/>
        </w:rPr>
        <w:t>LSTM</w:t>
      </w:r>
      <w:r w:rsidR="62159137" w:rsidRPr="2E344D6E">
        <w:rPr>
          <w:lang w:val="en-US"/>
        </w:rPr>
        <w:t xml:space="preserve"> which was anticipated to outperform </w:t>
      </w:r>
      <w:r w:rsidR="00C7318D">
        <w:rPr>
          <w:lang w:val="en-US"/>
        </w:rPr>
        <w:t xml:space="preserve">the </w:t>
      </w:r>
      <w:r w:rsidR="62159137" w:rsidRPr="2E344D6E">
        <w:rPr>
          <w:lang w:val="en-US"/>
        </w:rPr>
        <w:t>FFNN</w:t>
      </w:r>
      <w:r w:rsidR="46947E37" w:rsidRPr="2E344D6E">
        <w:rPr>
          <w:lang w:val="en-US"/>
        </w:rPr>
        <w:t xml:space="preserve">. Firstly, the </w:t>
      </w:r>
      <w:r w:rsidR="46947E37" w:rsidRPr="2E344D6E">
        <w:rPr>
          <w:lang w:val="en-US"/>
        </w:rPr>
        <w:t>usage pattern of the investigated household might be irregular</w:t>
      </w:r>
      <w:r w:rsidR="4901E7AB" w:rsidRPr="2E344D6E">
        <w:rPr>
          <w:lang w:val="en-US"/>
        </w:rPr>
        <w:t xml:space="preserve"> such that predicting through time dependency </w:t>
      </w:r>
      <w:r w:rsidR="36DBADD9" w:rsidRPr="43E2521C">
        <w:rPr>
          <w:lang w:val="en-US"/>
        </w:rPr>
        <w:t xml:space="preserve">would cause severe </w:t>
      </w:r>
      <w:r w:rsidR="36DBADD9" w:rsidRPr="68876708">
        <w:rPr>
          <w:lang w:val="en-US"/>
        </w:rPr>
        <w:t>biases</w:t>
      </w:r>
      <w:r w:rsidR="4901E7AB" w:rsidRPr="68876708">
        <w:rPr>
          <w:lang w:val="en-US"/>
        </w:rPr>
        <w:t>.</w:t>
      </w:r>
      <w:r w:rsidR="4901E7AB" w:rsidRPr="2E344D6E">
        <w:rPr>
          <w:lang w:val="en-US"/>
        </w:rPr>
        <w:t xml:space="preserve"> Secondly, the </w:t>
      </w:r>
      <w:r w:rsidR="3BECE860" w:rsidRPr="2E344D6E">
        <w:rPr>
          <w:lang w:val="en-US"/>
        </w:rPr>
        <w:t xml:space="preserve">selected window size </w:t>
      </w:r>
      <w:r w:rsidR="007C4294">
        <w:rPr>
          <w:lang w:val="en-US"/>
        </w:rPr>
        <w:t>may</w:t>
      </w:r>
      <w:r w:rsidR="3BECE860" w:rsidRPr="2E344D6E">
        <w:rPr>
          <w:lang w:val="en-US"/>
        </w:rPr>
        <w:t xml:space="preserve"> be too small that temporal behavior was not properly recognized by the model.</w:t>
      </w:r>
      <w:r w:rsidR="11891EDC" w:rsidRPr="2E344D6E">
        <w:rPr>
          <w:lang w:val="en-US"/>
        </w:rPr>
        <w:t xml:space="preserve"> </w:t>
      </w:r>
      <w:r w:rsidR="2510689A" w:rsidRPr="5DE98E85">
        <w:rPr>
          <w:lang w:val="en-US"/>
        </w:rPr>
        <w:t>The irregularities</w:t>
      </w:r>
      <w:r w:rsidR="2510689A" w:rsidRPr="4C70D387">
        <w:rPr>
          <w:lang w:val="en-US"/>
        </w:rPr>
        <w:t xml:space="preserve"> </w:t>
      </w:r>
      <w:r w:rsidR="007C4294">
        <w:rPr>
          <w:lang w:val="en-US"/>
        </w:rPr>
        <w:t>may</w:t>
      </w:r>
      <w:r w:rsidR="2510689A" w:rsidRPr="4C70D387">
        <w:rPr>
          <w:lang w:val="en-US"/>
        </w:rPr>
        <w:t xml:space="preserve"> act as </w:t>
      </w:r>
      <w:r w:rsidR="428BA34B" w:rsidRPr="2EF2F923">
        <w:rPr>
          <w:lang w:val="en-US"/>
        </w:rPr>
        <w:t>noises</w:t>
      </w:r>
      <w:r w:rsidR="5DDB5E41" w:rsidRPr="5D8F76E6">
        <w:rPr>
          <w:lang w:val="en-US"/>
        </w:rPr>
        <w:t xml:space="preserve"> to </w:t>
      </w:r>
      <w:r w:rsidR="5DDB5E41" w:rsidRPr="56245313">
        <w:rPr>
          <w:lang w:val="en-US"/>
        </w:rPr>
        <w:t xml:space="preserve">affect the accuracy of LSTM. </w:t>
      </w:r>
      <w:r w:rsidR="44625206" w:rsidRPr="52C4475B">
        <w:rPr>
          <w:lang w:val="en-US"/>
        </w:rPr>
        <w:t>I</w:t>
      </w:r>
      <w:r w:rsidR="36A1DF55" w:rsidRPr="52C4475B">
        <w:rPr>
          <w:lang w:val="en-US"/>
        </w:rPr>
        <w:t xml:space="preserve">n </w:t>
      </w:r>
      <w:r w:rsidR="4F05E0E4" w:rsidRPr="52C4475B">
        <w:rPr>
          <w:lang w:val="en-US"/>
        </w:rPr>
        <w:t>contrary</w:t>
      </w:r>
      <w:r w:rsidR="36A1DF55" w:rsidRPr="52C4475B">
        <w:rPr>
          <w:lang w:val="en-US"/>
        </w:rPr>
        <w:t>,</w:t>
      </w:r>
      <w:r w:rsidR="0086485B">
        <w:rPr>
          <w:lang w:val="en-US"/>
        </w:rPr>
        <w:t xml:space="preserve"> the</w:t>
      </w:r>
      <w:r w:rsidR="44625206" w:rsidRPr="52C4475B">
        <w:rPr>
          <w:lang w:val="en-US"/>
        </w:rPr>
        <w:t xml:space="preserve"> </w:t>
      </w:r>
      <w:r w:rsidR="21647587" w:rsidRPr="52C4475B">
        <w:rPr>
          <w:lang w:val="en-US"/>
        </w:rPr>
        <w:t xml:space="preserve">FFNN </w:t>
      </w:r>
      <w:r w:rsidR="64F0E3B9" w:rsidRPr="52C4475B">
        <w:rPr>
          <w:lang w:val="en-US"/>
        </w:rPr>
        <w:t>does not consider</w:t>
      </w:r>
      <w:r w:rsidR="44625206" w:rsidRPr="005CC914">
        <w:rPr>
          <w:lang w:val="en-US"/>
        </w:rPr>
        <w:t xml:space="preserve"> sequential relationship</w:t>
      </w:r>
      <w:r w:rsidR="0027434F">
        <w:rPr>
          <w:lang w:val="en-US"/>
        </w:rPr>
        <w:t>s</w:t>
      </w:r>
      <w:r w:rsidR="00234B79">
        <w:rPr>
          <w:lang w:val="en-US"/>
        </w:rPr>
        <w:t xml:space="preserve"> and t</w:t>
      </w:r>
      <w:r w:rsidR="13F22DD8" w:rsidRPr="4F8C848E">
        <w:rPr>
          <w:lang w:val="en-US"/>
        </w:rPr>
        <w:t xml:space="preserve">hus </w:t>
      </w:r>
      <w:r w:rsidR="6EC2ED6F" w:rsidRPr="4F8C848E">
        <w:rPr>
          <w:lang w:val="en-US"/>
        </w:rPr>
        <w:t>s</w:t>
      </w:r>
      <w:r w:rsidR="3963C2A5" w:rsidRPr="4F8C848E">
        <w:rPr>
          <w:lang w:val="en-US"/>
        </w:rPr>
        <w:t>uch</w:t>
      </w:r>
      <w:r w:rsidR="13F22DD8" w:rsidRPr="4F8C848E">
        <w:rPr>
          <w:lang w:val="en-US"/>
        </w:rPr>
        <w:t xml:space="preserve"> </w:t>
      </w:r>
      <w:r w:rsidR="489046F5" w:rsidRPr="5B762502">
        <w:rPr>
          <w:lang w:val="en-US"/>
        </w:rPr>
        <w:t>impacts</w:t>
      </w:r>
      <w:r w:rsidR="489046F5" w:rsidRPr="4F8C848E">
        <w:rPr>
          <w:lang w:val="en-US"/>
        </w:rPr>
        <w:t xml:space="preserve"> </w:t>
      </w:r>
      <w:r w:rsidR="489046F5" w:rsidRPr="14D8E960">
        <w:rPr>
          <w:lang w:val="en-US"/>
        </w:rPr>
        <w:t xml:space="preserve">were </w:t>
      </w:r>
      <w:r w:rsidR="13F22DD8" w:rsidRPr="14D8E960">
        <w:rPr>
          <w:lang w:val="en-US"/>
        </w:rPr>
        <w:t>avoided.</w:t>
      </w:r>
    </w:p>
    <w:p w14:paraId="2749AFEA" w14:textId="081939B4" w:rsidR="2E3EC813" w:rsidRDefault="2E3EC813" w:rsidP="46D2FB81">
      <w:pPr>
        <w:rPr>
          <w:lang w:val="en-US"/>
        </w:rPr>
      </w:pPr>
      <w:r w:rsidRPr="46D2FB81">
        <w:rPr>
          <w:lang w:val="en-US"/>
        </w:rPr>
        <w:t xml:space="preserve">The result of this work can be </w:t>
      </w:r>
      <w:r w:rsidR="3529BE2A" w:rsidRPr="1060E9FF">
        <w:rPr>
          <w:lang w:val="en-US"/>
        </w:rPr>
        <w:t xml:space="preserve">further </w:t>
      </w:r>
      <w:r w:rsidRPr="46D2FB81">
        <w:rPr>
          <w:lang w:val="en-US"/>
        </w:rPr>
        <w:t>improved</w:t>
      </w:r>
      <w:r w:rsidR="0BC35DC2" w:rsidRPr="1060E9FF">
        <w:rPr>
          <w:lang w:val="en-US"/>
        </w:rPr>
        <w:t>.</w:t>
      </w:r>
      <w:r w:rsidRPr="46D2FB81">
        <w:rPr>
          <w:lang w:val="en-US"/>
        </w:rPr>
        <w:t xml:space="preserve"> One feasible implementation would be using </w:t>
      </w:r>
      <w:r w:rsidR="17E20489" w:rsidRPr="1060E9FF">
        <w:rPr>
          <w:lang w:val="en-US"/>
        </w:rPr>
        <w:t>hybrid model</w:t>
      </w:r>
      <w:r w:rsidR="17E20489" w:rsidRPr="714D879A">
        <w:rPr>
          <w:lang w:val="en-US"/>
        </w:rPr>
        <w:t xml:space="preserve"> that combines </w:t>
      </w:r>
      <w:r w:rsidR="17E20489" w:rsidRPr="41E4B01B">
        <w:rPr>
          <w:lang w:val="en-US"/>
        </w:rPr>
        <w:t xml:space="preserve">convolution </w:t>
      </w:r>
      <w:r w:rsidR="0B91218A" w:rsidRPr="4C3C5709">
        <w:rPr>
          <w:lang w:val="en-US"/>
        </w:rPr>
        <w:t xml:space="preserve">layer </w:t>
      </w:r>
      <w:r w:rsidR="17E20489" w:rsidRPr="41E4B01B">
        <w:rPr>
          <w:lang w:val="en-US"/>
        </w:rPr>
        <w:t xml:space="preserve">with LSTM. </w:t>
      </w:r>
      <w:r w:rsidR="17E20489" w:rsidRPr="4747D098">
        <w:rPr>
          <w:lang w:val="en-US"/>
        </w:rPr>
        <w:t>Convolution can be us</w:t>
      </w:r>
      <w:r w:rsidR="2EE3CF09" w:rsidRPr="4747D098">
        <w:rPr>
          <w:lang w:val="en-US"/>
        </w:rPr>
        <w:t xml:space="preserve">ed to shorten the input sequences </w:t>
      </w:r>
      <w:r w:rsidR="44FC3814" w:rsidRPr="6193BCB4">
        <w:rPr>
          <w:lang w:val="en-US"/>
        </w:rPr>
        <w:t xml:space="preserve">and preserve only higher order information. </w:t>
      </w:r>
      <w:r w:rsidR="00E65AAE">
        <w:rPr>
          <w:lang w:val="en-US"/>
        </w:rPr>
        <w:t>By doing this,</w:t>
      </w:r>
      <w:r w:rsidR="4E673FE1" w:rsidRPr="06F80B07">
        <w:rPr>
          <w:lang w:val="en-US"/>
        </w:rPr>
        <w:t xml:space="preserve"> </w:t>
      </w:r>
      <w:r w:rsidR="2EE3CF09" w:rsidRPr="4747D098">
        <w:rPr>
          <w:lang w:val="en-US"/>
        </w:rPr>
        <w:t xml:space="preserve">LSTM </w:t>
      </w:r>
      <w:r w:rsidR="003900AC">
        <w:rPr>
          <w:lang w:val="en-US"/>
        </w:rPr>
        <w:t xml:space="preserve">may be able to </w:t>
      </w:r>
      <w:r w:rsidR="2EE3CF09" w:rsidRPr="06F80B07">
        <w:rPr>
          <w:lang w:val="en-US"/>
        </w:rPr>
        <w:t>learn</w:t>
      </w:r>
      <w:r w:rsidR="2EE3CF09" w:rsidRPr="53CA2D8D">
        <w:rPr>
          <w:lang w:val="en-US"/>
        </w:rPr>
        <w:t xml:space="preserve"> patterns in much longer sequences</w:t>
      </w:r>
      <w:r w:rsidR="3097CBA8" w:rsidRPr="6B006A7A">
        <w:rPr>
          <w:lang w:val="en-US"/>
        </w:rPr>
        <w:t xml:space="preserve">, </w:t>
      </w:r>
      <w:r w:rsidR="005841D3">
        <w:rPr>
          <w:lang w:val="en-US"/>
        </w:rPr>
        <w:t>such as</w:t>
      </w:r>
      <w:r w:rsidR="3097CBA8" w:rsidRPr="6193BCB4">
        <w:rPr>
          <w:lang w:val="en-US"/>
        </w:rPr>
        <w:t xml:space="preserve"> the usage pattern </w:t>
      </w:r>
      <w:r w:rsidR="00234B79">
        <w:rPr>
          <w:lang w:val="en-US"/>
        </w:rPr>
        <w:t>for</w:t>
      </w:r>
      <w:r w:rsidR="3097CBA8" w:rsidRPr="6193BCB4">
        <w:rPr>
          <w:lang w:val="en-US"/>
        </w:rPr>
        <w:t xml:space="preserve"> a week.</w:t>
      </w:r>
      <w:r w:rsidR="3097CBA8" w:rsidRPr="6B006A7A">
        <w:rPr>
          <w:lang w:val="en-US"/>
        </w:rPr>
        <w:t xml:space="preserve"> </w:t>
      </w:r>
    </w:p>
    <w:p w14:paraId="2C83C661" w14:textId="00B4D11C" w:rsidR="00866D71" w:rsidRDefault="00C039CC" w:rsidP="00C039CC">
      <w:pPr>
        <w:pStyle w:val="Heading1"/>
        <w:numPr>
          <w:ilvl w:val="0"/>
          <w:numId w:val="0"/>
        </w:numPr>
      </w:pPr>
      <w:r>
        <w:t>References</w:t>
      </w:r>
    </w:p>
    <w:p w14:paraId="06DC929A" w14:textId="650270C2" w:rsidR="006A3CF9" w:rsidRPr="006A3CF9" w:rsidRDefault="00080C6F" w:rsidP="001E64AE">
      <w:pPr>
        <w:pStyle w:val="ListParagraph"/>
        <w:numPr>
          <w:ilvl w:val="0"/>
          <w:numId w:val="9"/>
        </w:numPr>
        <w:spacing w:line="240" w:lineRule="auto"/>
        <w:ind w:left="357" w:hanging="357"/>
        <w:rPr>
          <w:sz w:val="16"/>
          <w:szCs w:val="18"/>
          <w:lang w:val="en-US"/>
        </w:rPr>
      </w:pPr>
      <w:r w:rsidRPr="00014D65">
        <w:rPr>
          <w:sz w:val="16"/>
          <w:szCs w:val="18"/>
          <w:lang w:val="en-US"/>
        </w:rPr>
        <w:t>G.Y</w:t>
      </w:r>
      <w:r w:rsidR="00984C53" w:rsidRPr="00014D65">
        <w:rPr>
          <w:sz w:val="16"/>
          <w:szCs w:val="18"/>
          <w:lang w:val="en-US"/>
        </w:rPr>
        <w:t>.</w:t>
      </w:r>
      <w:r w:rsidR="00F7707A">
        <w:rPr>
          <w:sz w:val="16"/>
          <w:szCs w:val="18"/>
          <w:lang w:val="en-US"/>
        </w:rPr>
        <w:t xml:space="preserve"> Zhao, Z.Y. </w:t>
      </w:r>
      <w:r w:rsidR="001F2339">
        <w:rPr>
          <w:sz w:val="16"/>
          <w:szCs w:val="18"/>
          <w:lang w:val="en-US"/>
        </w:rPr>
        <w:t>Liu</w:t>
      </w:r>
      <w:r w:rsidR="00D17205">
        <w:rPr>
          <w:sz w:val="16"/>
          <w:szCs w:val="18"/>
          <w:lang w:val="en-US"/>
        </w:rPr>
        <w:t>, Y. He, H.J. Cao</w:t>
      </w:r>
      <w:r w:rsidR="00DF19D4">
        <w:rPr>
          <w:sz w:val="16"/>
          <w:szCs w:val="18"/>
          <w:lang w:val="en-US"/>
        </w:rPr>
        <w:t>,</w:t>
      </w:r>
      <w:r w:rsidR="00BD49EF">
        <w:rPr>
          <w:sz w:val="16"/>
          <w:szCs w:val="18"/>
          <w:lang w:val="en-US"/>
        </w:rPr>
        <w:t xml:space="preserve"> and</w:t>
      </w:r>
      <w:r w:rsidR="00DF19D4">
        <w:rPr>
          <w:sz w:val="16"/>
          <w:szCs w:val="18"/>
          <w:lang w:val="en-US"/>
        </w:rPr>
        <w:t xml:space="preserve"> Y.B. Guo</w:t>
      </w:r>
      <w:r w:rsidR="00801056">
        <w:rPr>
          <w:sz w:val="16"/>
          <w:szCs w:val="18"/>
          <w:lang w:val="en-US"/>
        </w:rPr>
        <w:t>, “</w:t>
      </w:r>
      <w:r w:rsidR="006A3CF9" w:rsidRPr="006A3CF9">
        <w:rPr>
          <w:sz w:val="16"/>
          <w:szCs w:val="18"/>
          <w:lang w:val="en-US"/>
        </w:rPr>
        <w:t>Energy consumption in machining: Classification, prediction, and reduction strategy,</w:t>
      </w:r>
      <w:r w:rsidR="006A3CF9">
        <w:rPr>
          <w:sz w:val="16"/>
          <w:szCs w:val="18"/>
          <w:lang w:val="en-US"/>
        </w:rPr>
        <w:t>”</w:t>
      </w:r>
      <w:r w:rsidR="00F62E85">
        <w:rPr>
          <w:sz w:val="16"/>
          <w:szCs w:val="18"/>
          <w:lang w:val="en-US"/>
        </w:rPr>
        <w:t xml:space="preserve"> </w:t>
      </w:r>
      <w:r w:rsidR="00F62E85">
        <w:rPr>
          <w:i/>
          <w:iCs/>
          <w:sz w:val="16"/>
          <w:szCs w:val="18"/>
          <w:lang w:val="en-US"/>
        </w:rPr>
        <w:t xml:space="preserve">Energy, </w:t>
      </w:r>
      <w:r w:rsidR="00F62E85">
        <w:rPr>
          <w:sz w:val="16"/>
          <w:szCs w:val="18"/>
          <w:lang w:val="en-US"/>
        </w:rPr>
        <w:t>vol. 133</w:t>
      </w:r>
      <w:r w:rsidR="008D3DAD">
        <w:rPr>
          <w:sz w:val="16"/>
          <w:szCs w:val="18"/>
          <w:lang w:val="en-US"/>
        </w:rPr>
        <w:t>, pp. 142-157</w:t>
      </w:r>
      <w:r w:rsidR="00F55981">
        <w:rPr>
          <w:sz w:val="16"/>
          <w:szCs w:val="18"/>
          <w:lang w:val="en-US"/>
        </w:rPr>
        <w:t>. 2017.</w:t>
      </w:r>
      <w:r w:rsidR="00F62E85">
        <w:rPr>
          <w:i/>
          <w:iCs/>
          <w:sz w:val="16"/>
          <w:szCs w:val="18"/>
          <w:lang w:val="en-US"/>
        </w:rPr>
        <w:t xml:space="preserve"> </w:t>
      </w:r>
    </w:p>
    <w:p w14:paraId="626FFA4D" w14:textId="73AB4D33" w:rsidR="00C67717" w:rsidRPr="00D21F29" w:rsidRDefault="00C67717" w:rsidP="001E64AE">
      <w:pPr>
        <w:pStyle w:val="ListParagraph"/>
        <w:numPr>
          <w:ilvl w:val="0"/>
          <w:numId w:val="9"/>
        </w:numPr>
        <w:spacing w:line="240" w:lineRule="auto"/>
        <w:ind w:left="357" w:hanging="357"/>
        <w:rPr>
          <w:i/>
          <w:iCs/>
          <w:sz w:val="16"/>
          <w:szCs w:val="18"/>
          <w:lang w:val="en-US"/>
        </w:rPr>
      </w:pPr>
      <w:r w:rsidRPr="00A27A4B">
        <w:rPr>
          <w:sz w:val="16"/>
          <w:szCs w:val="18"/>
          <w:lang w:val="en-US"/>
        </w:rPr>
        <w:t>P</w:t>
      </w:r>
      <w:r w:rsidR="003A787C" w:rsidRPr="00A27A4B">
        <w:rPr>
          <w:sz w:val="16"/>
          <w:szCs w:val="18"/>
          <w:lang w:val="en-US"/>
        </w:rPr>
        <w:t>.</w:t>
      </w:r>
      <w:r w:rsidRPr="00A27A4B">
        <w:rPr>
          <w:sz w:val="16"/>
          <w:szCs w:val="18"/>
          <w:lang w:val="en-US"/>
        </w:rPr>
        <w:t xml:space="preserve"> Nejat, F</w:t>
      </w:r>
      <w:r w:rsidR="003A787C" w:rsidRPr="00A27A4B">
        <w:rPr>
          <w:sz w:val="16"/>
          <w:szCs w:val="18"/>
          <w:lang w:val="en-US"/>
        </w:rPr>
        <w:t>.</w:t>
      </w:r>
      <w:r w:rsidRPr="00A27A4B">
        <w:rPr>
          <w:sz w:val="16"/>
          <w:szCs w:val="18"/>
          <w:lang w:val="en-US"/>
        </w:rPr>
        <w:t xml:space="preserve"> </w:t>
      </w:r>
      <w:proofErr w:type="spellStart"/>
      <w:r w:rsidRPr="00A27A4B">
        <w:rPr>
          <w:sz w:val="16"/>
          <w:szCs w:val="18"/>
          <w:lang w:val="en-US"/>
        </w:rPr>
        <w:t>Jomehzadeh</w:t>
      </w:r>
      <w:proofErr w:type="spellEnd"/>
      <w:r w:rsidRPr="00A27A4B">
        <w:rPr>
          <w:sz w:val="16"/>
          <w:szCs w:val="18"/>
          <w:lang w:val="en-US"/>
        </w:rPr>
        <w:t>, M</w:t>
      </w:r>
      <w:r w:rsidR="001455A3" w:rsidRPr="00A27A4B">
        <w:rPr>
          <w:sz w:val="16"/>
          <w:szCs w:val="18"/>
          <w:lang w:val="en-US"/>
        </w:rPr>
        <w:t>.</w:t>
      </w:r>
      <w:r w:rsidRPr="00A27A4B">
        <w:rPr>
          <w:sz w:val="16"/>
          <w:szCs w:val="18"/>
          <w:lang w:val="en-US"/>
        </w:rPr>
        <w:t>M</w:t>
      </w:r>
      <w:r w:rsidR="001455A3" w:rsidRPr="00A27A4B">
        <w:rPr>
          <w:sz w:val="16"/>
          <w:szCs w:val="18"/>
          <w:lang w:val="en-US"/>
        </w:rPr>
        <w:t>.</w:t>
      </w:r>
      <w:r w:rsidRPr="00A27A4B">
        <w:rPr>
          <w:sz w:val="16"/>
          <w:szCs w:val="18"/>
          <w:lang w:val="en-US"/>
        </w:rPr>
        <w:t xml:space="preserve"> Taheri, M</w:t>
      </w:r>
      <w:r w:rsidR="00A27A4B" w:rsidRPr="00A27A4B">
        <w:rPr>
          <w:sz w:val="16"/>
          <w:szCs w:val="18"/>
          <w:lang w:val="en-US"/>
        </w:rPr>
        <w:t>.</w:t>
      </w:r>
      <w:r w:rsidRPr="00A27A4B">
        <w:rPr>
          <w:sz w:val="16"/>
          <w:szCs w:val="18"/>
          <w:lang w:val="en-US"/>
        </w:rPr>
        <w:t xml:space="preserve"> </w:t>
      </w:r>
      <w:proofErr w:type="spellStart"/>
      <w:r w:rsidRPr="00A27A4B">
        <w:rPr>
          <w:sz w:val="16"/>
          <w:szCs w:val="18"/>
          <w:lang w:val="en-US"/>
        </w:rPr>
        <w:t>Gohari</w:t>
      </w:r>
      <w:proofErr w:type="spellEnd"/>
      <w:r w:rsidRPr="00A27A4B">
        <w:rPr>
          <w:sz w:val="16"/>
          <w:szCs w:val="18"/>
          <w:lang w:val="en-US"/>
        </w:rPr>
        <w:t xml:space="preserve">, </w:t>
      </w:r>
      <w:r w:rsidR="00BD49EF">
        <w:rPr>
          <w:sz w:val="16"/>
          <w:szCs w:val="18"/>
          <w:lang w:val="en-US"/>
        </w:rPr>
        <w:t xml:space="preserve">and </w:t>
      </w:r>
      <w:r w:rsidRPr="00A27A4B">
        <w:rPr>
          <w:sz w:val="16"/>
          <w:szCs w:val="18"/>
          <w:lang w:val="en-US"/>
        </w:rPr>
        <w:t>M</w:t>
      </w:r>
      <w:r w:rsidR="00A27A4B" w:rsidRPr="00A27A4B">
        <w:rPr>
          <w:sz w:val="16"/>
          <w:szCs w:val="18"/>
          <w:lang w:val="en-US"/>
        </w:rPr>
        <w:t>.Z.A.</w:t>
      </w:r>
      <w:r w:rsidRPr="00A27A4B">
        <w:rPr>
          <w:sz w:val="16"/>
          <w:szCs w:val="18"/>
          <w:lang w:val="en-US"/>
        </w:rPr>
        <w:t xml:space="preserve"> Majid,</w:t>
      </w:r>
      <w:r w:rsidR="00A27A4B" w:rsidRPr="00A27A4B">
        <w:rPr>
          <w:sz w:val="16"/>
          <w:szCs w:val="18"/>
          <w:lang w:val="en-US"/>
        </w:rPr>
        <w:t xml:space="preserve"> “</w:t>
      </w:r>
      <w:r w:rsidRPr="00A27A4B">
        <w:rPr>
          <w:sz w:val="16"/>
          <w:szCs w:val="18"/>
          <w:lang w:val="en-US"/>
        </w:rPr>
        <w:t>A global review of energy consumption, CO2 emissions and policy in the residential sector (with an overview of the top ten CO2 emitting countries),</w:t>
      </w:r>
      <w:r w:rsidR="00A27A4B" w:rsidRPr="00A27A4B">
        <w:rPr>
          <w:sz w:val="16"/>
          <w:szCs w:val="18"/>
          <w:lang w:val="en-US"/>
        </w:rPr>
        <w:t>”</w:t>
      </w:r>
      <w:r w:rsidR="00A27A4B">
        <w:rPr>
          <w:sz w:val="16"/>
          <w:szCs w:val="18"/>
          <w:lang w:val="en-US"/>
        </w:rPr>
        <w:t xml:space="preserve"> </w:t>
      </w:r>
      <w:r w:rsidRPr="00A27A4B">
        <w:rPr>
          <w:i/>
          <w:iCs/>
          <w:sz w:val="16"/>
          <w:szCs w:val="18"/>
          <w:lang w:val="en-US"/>
        </w:rPr>
        <w:t>Renewable and Sustainable Energy Reviews,</w:t>
      </w:r>
      <w:r w:rsidR="00A27A4B">
        <w:rPr>
          <w:i/>
          <w:iCs/>
          <w:sz w:val="16"/>
          <w:szCs w:val="18"/>
          <w:lang w:val="en-US"/>
        </w:rPr>
        <w:t xml:space="preserve"> </w:t>
      </w:r>
      <w:r w:rsidR="00A27A4B">
        <w:rPr>
          <w:sz w:val="16"/>
          <w:szCs w:val="18"/>
          <w:lang w:val="en-US"/>
        </w:rPr>
        <w:t>vol. 43, pp. 843-862</w:t>
      </w:r>
      <w:r w:rsidR="0064017B">
        <w:rPr>
          <w:sz w:val="16"/>
          <w:szCs w:val="18"/>
          <w:lang w:val="en-US"/>
        </w:rPr>
        <w:t>. 2015.</w:t>
      </w:r>
    </w:p>
    <w:p w14:paraId="4D4A70B0" w14:textId="633C5A2E" w:rsidR="00D21F29" w:rsidRPr="00211EC0" w:rsidRDefault="00D21F29" w:rsidP="001E64AE">
      <w:pPr>
        <w:pStyle w:val="ListParagraph"/>
        <w:numPr>
          <w:ilvl w:val="0"/>
          <w:numId w:val="9"/>
        </w:numPr>
        <w:spacing w:line="240" w:lineRule="auto"/>
        <w:ind w:left="357" w:hanging="357"/>
        <w:rPr>
          <w:i/>
          <w:iCs/>
          <w:sz w:val="16"/>
          <w:szCs w:val="18"/>
          <w:lang w:val="en-US"/>
        </w:rPr>
      </w:pPr>
      <w:r w:rsidRPr="00211EC0">
        <w:rPr>
          <w:sz w:val="16"/>
          <w:szCs w:val="18"/>
          <w:lang w:val="en-US"/>
        </w:rPr>
        <w:t xml:space="preserve">H. Ibrahim, A. </w:t>
      </w:r>
      <w:proofErr w:type="spellStart"/>
      <w:r w:rsidRPr="00211EC0">
        <w:rPr>
          <w:sz w:val="16"/>
          <w:szCs w:val="18"/>
          <w:lang w:val="en-US"/>
        </w:rPr>
        <w:t>Ilinca</w:t>
      </w:r>
      <w:proofErr w:type="spellEnd"/>
      <w:r w:rsidRPr="00211EC0">
        <w:rPr>
          <w:sz w:val="16"/>
          <w:szCs w:val="18"/>
          <w:lang w:val="en-US"/>
        </w:rPr>
        <w:t xml:space="preserve">, </w:t>
      </w:r>
      <w:r w:rsidR="00BD49EF">
        <w:rPr>
          <w:sz w:val="16"/>
          <w:szCs w:val="18"/>
          <w:lang w:val="en-US"/>
        </w:rPr>
        <w:t xml:space="preserve">and </w:t>
      </w:r>
      <w:r w:rsidRPr="00211EC0">
        <w:rPr>
          <w:sz w:val="16"/>
          <w:szCs w:val="18"/>
          <w:lang w:val="en-US"/>
        </w:rPr>
        <w:t>J. Perron,</w:t>
      </w:r>
      <w:r w:rsidR="00012A9C" w:rsidRPr="00211EC0">
        <w:rPr>
          <w:sz w:val="16"/>
          <w:szCs w:val="18"/>
          <w:lang w:val="en-US"/>
        </w:rPr>
        <w:t xml:space="preserve"> “</w:t>
      </w:r>
      <w:r w:rsidRPr="00211EC0">
        <w:rPr>
          <w:sz w:val="16"/>
          <w:szCs w:val="18"/>
          <w:lang w:val="en-US"/>
        </w:rPr>
        <w:t>Energy storage systems—Characteristics and comparisons,</w:t>
      </w:r>
      <w:r w:rsidR="00012A9C" w:rsidRPr="00211EC0">
        <w:rPr>
          <w:sz w:val="16"/>
          <w:szCs w:val="18"/>
          <w:lang w:val="en-US"/>
        </w:rPr>
        <w:t>”</w:t>
      </w:r>
      <w:r w:rsidR="00211EC0">
        <w:rPr>
          <w:sz w:val="16"/>
          <w:szCs w:val="18"/>
          <w:lang w:val="en-US"/>
        </w:rPr>
        <w:t xml:space="preserve"> </w:t>
      </w:r>
      <w:r w:rsidRPr="00211EC0">
        <w:rPr>
          <w:i/>
          <w:iCs/>
          <w:sz w:val="16"/>
          <w:szCs w:val="18"/>
          <w:lang w:val="en-US"/>
        </w:rPr>
        <w:t>Renewable and Sustainable Energy Reviews,</w:t>
      </w:r>
      <w:r w:rsidR="00211EC0">
        <w:rPr>
          <w:sz w:val="16"/>
          <w:szCs w:val="18"/>
          <w:lang w:val="en-US"/>
        </w:rPr>
        <w:t xml:space="preserve"> vol. 12, no. 5, </w:t>
      </w:r>
      <w:r w:rsidR="000667D7">
        <w:rPr>
          <w:sz w:val="16"/>
          <w:szCs w:val="18"/>
          <w:lang w:val="en-US"/>
        </w:rPr>
        <w:t>pp. 1221-1250. 2008.</w:t>
      </w:r>
    </w:p>
    <w:p w14:paraId="16063F64" w14:textId="11516B7F" w:rsidR="00125B6E" w:rsidRPr="00125B6E" w:rsidRDefault="00125B6E" w:rsidP="001E64AE">
      <w:pPr>
        <w:pStyle w:val="ListParagraph"/>
        <w:numPr>
          <w:ilvl w:val="0"/>
          <w:numId w:val="9"/>
        </w:numPr>
        <w:spacing w:line="240" w:lineRule="auto"/>
        <w:ind w:left="357" w:hanging="357"/>
        <w:rPr>
          <w:i/>
          <w:iCs/>
          <w:sz w:val="16"/>
          <w:szCs w:val="18"/>
          <w:lang w:val="en-US"/>
        </w:rPr>
      </w:pPr>
      <w:r w:rsidRPr="00125B6E">
        <w:rPr>
          <w:sz w:val="16"/>
          <w:szCs w:val="18"/>
          <w:lang w:val="en-US"/>
        </w:rPr>
        <w:t xml:space="preserve">K. </w:t>
      </w:r>
      <w:proofErr w:type="spellStart"/>
      <w:r w:rsidRPr="00125B6E">
        <w:rPr>
          <w:sz w:val="16"/>
          <w:szCs w:val="18"/>
          <w:lang w:val="en-US"/>
        </w:rPr>
        <w:t>Amasyali</w:t>
      </w:r>
      <w:proofErr w:type="spellEnd"/>
      <w:r w:rsidR="00BD49EF">
        <w:rPr>
          <w:sz w:val="16"/>
          <w:szCs w:val="18"/>
          <w:lang w:val="en-US"/>
        </w:rPr>
        <w:t xml:space="preserve"> and</w:t>
      </w:r>
      <w:r w:rsidRPr="00125B6E">
        <w:rPr>
          <w:sz w:val="16"/>
          <w:szCs w:val="18"/>
          <w:lang w:val="en-US"/>
        </w:rPr>
        <w:t xml:space="preserve"> N.M. El-</w:t>
      </w:r>
      <w:proofErr w:type="spellStart"/>
      <w:r w:rsidRPr="00125B6E">
        <w:rPr>
          <w:sz w:val="16"/>
          <w:szCs w:val="18"/>
          <w:lang w:val="en-US"/>
        </w:rPr>
        <w:t>Gohary</w:t>
      </w:r>
      <w:proofErr w:type="spellEnd"/>
      <w:r w:rsidRPr="00125B6E">
        <w:rPr>
          <w:sz w:val="16"/>
          <w:szCs w:val="18"/>
          <w:lang w:val="en-US"/>
        </w:rPr>
        <w:t>, “A review of data-driven building energy consumption prediction studies,”</w:t>
      </w:r>
      <w:r>
        <w:rPr>
          <w:sz w:val="16"/>
          <w:szCs w:val="18"/>
          <w:lang w:val="en-US"/>
        </w:rPr>
        <w:t xml:space="preserve"> </w:t>
      </w:r>
      <w:r w:rsidRPr="00125B6E">
        <w:rPr>
          <w:i/>
          <w:iCs/>
          <w:sz w:val="16"/>
          <w:szCs w:val="18"/>
          <w:lang w:val="en-US"/>
        </w:rPr>
        <w:t>Renewable and Sustainable Energy Reviews,</w:t>
      </w:r>
      <w:r>
        <w:rPr>
          <w:i/>
          <w:iCs/>
          <w:sz w:val="16"/>
          <w:szCs w:val="18"/>
          <w:lang w:val="en-US"/>
        </w:rPr>
        <w:t xml:space="preserve"> </w:t>
      </w:r>
      <w:r>
        <w:rPr>
          <w:sz w:val="16"/>
          <w:szCs w:val="18"/>
          <w:lang w:val="en-US"/>
        </w:rPr>
        <w:t>vol. 81</w:t>
      </w:r>
      <w:r w:rsidR="003F148B">
        <w:rPr>
          <w:sz w:val="16"/>
          <w:szCs w:val="18"/>
          <w:lang w:val="en-US"/>
        </w:rPr>
        <w:t>, pp. 1192-1205. 2018.</w:t>
      </w:r>
    </w:p>
    <w:p w14:paraId="7C5108BB" w14:textId="3CB259F7" w:rsidR="006A3CF9" w:rsidRPr="0005783E" w:rsidRDefault="00294BEC" w:rsidP="001E64AE">
      <w:pPr>
        <w:pStyle w:val="ListParagraph"/>
        <w:numPr>
          <w:ilvl w:val="0"/>
          <w:numId w:val="9"/>
        </w:numPr>
        <w:spacing w:line="240" w:lineRule="auto"/>
        <w:ind w:left="357" w:hanging="357"/>
        <w:rPr>
          <w:rStyle w:val="Hyperlink"/>
          <w:color w:val="auto"/>
          <w:sz w:val="16"/>
          <w:szCs w:val="16"/>
          <w:u w:val="none"/>
          <w:lang w:val="en-US"/>
        </w:rPr>
      </w:pPr>
      <w:r>
        <w:rPr>
          <w:sz w:val="16"/>
          <w:szCs w:val="16"/>
          <w:lang w:val="en-US"/>
        </w:rPr>
        <w:t>London Hydro</w:t>
      </w:r>
      <w:r w:rsidR="006F54CC">
        <w:rPr>
          <w:sz w:val="16"/>
          <w:szCs w:val="16"/>
          <w:lang w:val="en-US"/>
        </w:rPr>
        <w:t>, “My Green Button</w:t>
      </w:r>
      <w:r w:rsidR="008C6A72">
        <w:rPr>
          <w:sz w:val="16"/>
          <w:szCs w:val="16"/>
          <w:lang w:val="en-US"/>
        </w:rPr>
        <w:t>,”</w:t>
      </w:r>
      <w:r w:rsidR="00325C8A">
        <w:rPr>
          <w:sz w:val="16"/>
          <w:szCs w:val="16"/>
          <w:lang w:val="en-US"/>
        </w:rPr>
        <w:t xml:space="preserve"> </w:t>
      </w:r>
      <w:r w:rsidR="0091004D" w:rsidRPr="00BA33EB">
        <w:rPr>
          <w:sz w:val="16"/>
          <w:szCs w:val="16"/>
          <w:lang w:val="en-US"/>
        </w:rPr>
        <w:t>http://mygreenbutton.c</w:t>
      </w:r>
      <w:r w:rsidR="00BF1E42">
        <w:rPr>
          <w:sz w:val="16"/>
          <w:szCs w:val="16"/>
          <w:lang w:val="en-US"/>
        </w:rPr>
        <w:t>a</w:t>
      </w:r>
      <w:r w:rsidR="00BA33EB">
        <w:rPr>
          <w:sz w:val="16"/>
          <w:szCs w:val="16"/>
          <w:lang w:val="en-US"/>
        </w:rPr>
        <w:t>/</w:t>
      </w:r>
      <w:r w:rsidR="00BF1E42">
        <w:rPr>
          <w:sz w:val="16"/>
          <w:szCs w:val="16"/>
          <w:lang w:val="en-US"/>
        </w:rPr>
        <w:t>.</w:t>
      </w:r>
    </w:p>
    <w:p w14:paraId="4BDFC195" w14:textId="1CF82B24" w:rsidR="00362236" w:rsidRPr="00253BA2" w:rsidRDefault="00362236" w:rsidP="001E64AE">
      <w:pPr>
        <w:pStyle w:val="ListParagraph"/>
        <w:numPr>
          <w:ilvl w:val="0"/>
          <w:numId w:val="9"/>
        </w:numPr>
        <w:spacing w:line="240" w:lineRule="auto"/>
        <w:ind w:left="357" w:hanging="357"/>
        <w:rPr>
          <w:i/>
          <w:iCs/>
          <w:sz w:val="16"/>
          <w:szCs w:val="16"/>
          <w:lang w:val="en-US"/>
        </w:rPr>
      </w:pPr>
      <w:r w:rsidRPr="00253BA2">
        <w:rPr>
          <w:sz w:val="16"/>
          <w:szCs w:val="16"/>
          <w:lang w:val="en-US"/>
        </w:rPr>
        <w:t xml:space="preserve">R.K. Jain, K.M. Smith, P.J. </w:t>
      </w:r>
      <w:proofErr w:type="spellStart"/>
      <w:r w:rsidRPr="00253BA2">
        <w:rPr>
          <w:sz w:val="16"/>
          <w:szCs w:val="16"/>
          <w:lang w:val="en-US"/>
        </w:rPr>
        <w:t>Culligan</w:t>
      </w:r>
      <w:proofErr w:type="spellEnd"/>
      <w:r w:rsidRPr="00253BA2">
        <w:rPr>
          <w:sz w:val="16"/>
          <w:szCs w:val="16"/>
          <w:lang w:val="en-US"/>
        </w:rPr>
        <w:t>,</w:t>
      </w:r>
      <w:r w:rsidR="00BD49EF">
        <w:rPr>
          <w:sz w:val="16"/>
          <w:szCs w:val="16"/>
          <w:lang w:val="en-US"/>
        </w:rPr>
        <w:t xml:space="preserve"> and</w:t>
      </w:r>
      <w:r w:rsidRPr="00253BA2">
        <w:rPr>
          <w:sz w:val="16"/>
          <w:szCs w:val="16"/>
          <w:lang w:val="en-US"/>
        </w:rPr>
        <w:t xml:space="preserve"> J.E. Taylor, “Forecasting energy consumption of multi-family residential buildings using support vector regression: Investigating the impact of temporal and spatial monitoring granularity on performance accuracy,”</w:t>
      </w:r>
      <w:r w:rsidR="00253BA2" w:rsidRPr="00253BA2">
        <w:rPr>
          <w:sz w:val="16"/>
          <w:szCs w:val="16"/>
          <w:lang w:val="en-US"/>
        </w:rPr>
        <w:t xml:space="preserve">, </w:t>
      </w:r>
      <w:r w:rsidRPr="00253BA2">
        <w:rPr>
          <w:i/>
          <w:iCs/>
          <w:sz w:val="16"/>
          <w:szCs w:val="16"/>
          <w:lang w:val="en-US"/>
        </w:rPr>
        <w:t>Applied Energy,</w:t>
      </w:r>
      <w:r w:rsidR="00253BA2">
        <w:rPr>
          <w:i/>
          <w:iCs/>
          <w:sz w:val="16"/>
          <w:szCs w:val="16"/>
          <w:lang w:val="en-US"/>
        </w:rPr>
        <w:t xml:space="preserve"> </w:t>
      </w:r>
      <w:r w:rsidR="00253BA2">
        <w:rPr>
          <w:sz w:val="16"/>
          <w:szCs w:val="16"/>
          <w:lang w:val="en-US"/>
        </w:rPr>
        <w:t xml:space="preserve">vol. 123, pp. </w:t>
      </w:r>
      <w:r w:rsidR="00883420">
        <w:rPr>
          <w:sz w:val="16"/>
          <w:szCs w:val="16"/>
          <w:lang w:val="en-US"/>
        </w:rPr>
        <w:t>168-178.</w:t>
      </w:r>
      <w:r w:rsidR="00042D24">
        <w:rPr>
          <w:sz w:val="16"/>
          <w:szCs w:val="16"/>
          <w:lang w:val="en-US"/>
        </w:rPr>
        <w:t xml:space="preserve"> 2014.</w:t>
      </w:r>
    </w:p>
    <w:p w14:paraId="74ABBA90" w14:textId="72A2DCD4" w:rsidR="0005783E" w:rsidRPr="00780F56" w:rsidRDefault="00EE7DBF" w:rsidP="001E64AE">
      <w:pPr>
        <w:pStyle w:val="ListParagraph"/>
        <w:numPr>
          <w:ilvl w:val="0"/>
          <w:numId w:val="9"/>
        </w:numPr>
        <w:spacing w:line="240" w:lineRule="auto"/>
        <w:ind w:left="357" w:hanging="357"/>
        <w:rPr>
          <w:rFonts w:cs="Times New Roman"/>
          <w:sz w:val="12"/>
          <w:szCs w:val="12"/>
          <w:lang w:val="en-US"/>
        </w:rPr>
      </w:pPr>
      <w:r w:rsidRPr="00780F56">
        <w:rPr>
          <w:rFonts w:cs="Times New Roman"/>
          <w:color w:val="333333"/>
          <w:sz w:val="16"/>
          <w:szCs w:val="16"/>
          <w:shd w:val="clear" w:color="auto" w:fill="FFFFFF"/>
        </w:rPr>
        <w:t xml:space="preserve">X.M. Zhang, K. </w:t>
      </w:r>
      <w:proofErr w:type="spellStart"/>
      <w:r w:rsidRPr="00780F56">
        <w:rPr>
          <w:rFonts w:cs="Times New Roman"/>
          <w:color w:val="333333"/>
          <w:sz w:val="16"/>
          <w:szCs w:val="16"/>
          <w:shd w:val="clear" w:color="auto" w:fill="FFFFFF"/>
        </w:rPr>
        <w:t>Grolinger</w:t>
      </w:r>
      <w:proofErr w:type="spellEnd"/>
      <w:r w:rsidRPr="00780F56">
        <w:rPr>
          <w:rFonts w:cs="Times New Roman"/>
          <w:color w:val="333333"/>
          <w:sz w:val="16"/>
          <w:szCs w:val="16"/>
          <w:shd w:val="clear" w:color="auto" w:fill="FFFFFF"/>
        </w:rPr>
        <w:t>, M.A</w:t>
      </w:r>
      <w:r w:rsidR="00090EDA" w:rsidRPr="00780F56">
        <w:rPr>
          <w:rFonts w:cs="Times New Roman"/>
          <w:color w:val="333333"/>
          <w:sz w:val="16"/>
          <w:szCs w:val="16"/>
          <w:shd w:val="clear" w:color="auto" w:fill="FFFFFF"/>
        </w:rPr>
        <w:t>.</w:t>
      </w:r>
      <w:r w:rsidRPr="00780F56">
        <w:rPr>
          <w:rFonts w:cs="Times New Roman"/>
          <w:color w:val="333333"/>
          <w:sz w:val="16"/>
          <w:szCs w:val="16"/>
          <w:shd w:val="clear" w:color="auto" w:fill="FFFFFF"/>
        </w:rPr>
        <w:t xml:space="preserve">M. </w:t>
      </w:r>
      <w:proofErr w:type="spellStart"/>
      <w:r w:rsidRPr="00780F56">
        <w:rPr>
          <w:rFonts w:cs="Times New Roman"/>
          <w:color w:val="333333"/>
          <w:sz w:val="16"/>
          <w:szCs w:val="16"/>
          <w:shd w:val="clear" w:color="auto" w:fill="FFFFFF"/>
        </w:rPr>
        <w:t>Capretz</w:t>
      </w:r>
      <w:proofErr w:type="spellEnd"/>
      <w:r w:rsidR="00090EDA" w:rsidRPr="00780F56">
        <w:rPr>
          <w:rFonts w:cs="Times New Roman"/>
          <w:color w:val="333333"/>
          <w:sz w:val="16"/>
          <w:szCs w:val="16"/>
          <w:shd w:val="clear" w:color="auto" w:fill="FFFFFF"/>
        </w:rPr>
        <w:t>,</w:t>
      </w:r>
      <w:r w:rsidRPr="00780F56">
        <w:rPr>
          <w:rFonts w:cs="Times New Roman"/>
          <w:color w:val="333333"/>
          <w:sz w:val="16"/>
          <w:szCs w:val="16"/>
          <w:shd w:val="clear" w:color="auto" w:fill="FFFFFF"/>
        </w:rPr>
        <w:t xml:space="preserve"> and L. Seewald, "Forecasting Residential Energy Consumption: Single Household Perspective,"</w:t>
      </w:r>
      <w:r w:rsidR="00EF42BB" w:rsidRPr="00780F56">
        <w:rPr>
          <w:rFonts w:cs="Times New Roman"/>
          <w:color w:val="333333"/>
          <w:sz w:val="16"/>
          <w:szCs w:val="16"/>
          <w:shd w:val="clear" w:color="auto" w:fill="FFFFFF"/>
        </w:rPr>
        <w:t xml:space="preserve"> in</w:t>
      </w:r>
      <w:r w:rsidRPr="00780F56">
        <w:rPr>
          <w:rFonts w:cs="Times New Roman"/>
          <w:color w:val="333333"/>
          <w:sz w:val="16"/>
          <w:szCs w:val="16"/>
          <w:shd w:val="clear" w:color="auto" w:fill="FFFFFF"/>
        </w:rPr>
        <w:t> </w:t>
      </w:r>
      <w:r w:rsidRPr="00780F56">
        <w:rPr>
          <w:rStyle w:val="Emphasis"/>
          <w:rFonts w:cs="Times New Roman"/>
          <w:color w:val="333333"/>
          <w:sz w:val="16"/>
          <w:szCs w:val="16"/>
          <w:shd w:val="clear" w:color="auto" w:fill="FFFFFF"/>
        </w:rPr>
        <w:t>2018 17th IEEE International Conference on Machine Learning and Applications (ICMLA)</w:t>
      </w:r>
      <w:r w:rsidRPr="00780F56">
        <w:rPr>
          <w:rFonts w:cs="Times New Roman"/>
          <w:color w:val="333333"/>
          <w:sz w:val="16"/>
          <w:szCs w:val="16"/>
          <w:shd w:val="clear" w:color="auto" w:fill="FFFFFF"/>
        </w:rPr>
        <w:t>, pp. 110-117</w:t>
      </w:r>
      <w:r w:rsidR="00A75EF4" w:rsidRPr="00780F56">
        <w:rPr>
          <w:rFonts w:cs="Times New Roman"/>
          <w:color w:val="333333"/>
          <w:sz w:val="16"/>
          <w:szCs w:val="16"/>
          <w:shd w:val="clear" w:color="auto" w:fill="FFFFFF"/>
        </w:rPr>
        <w:t>. 2018</w:t>
      </w:r>
      <w:r w:rsidR="00780F56" w:rsidRPr="00780F56">
        <w:rPr>
          <w:rFonts w:cs="Times New Roman"/>
          <w:color w:val="333333"/>
          <w:sz w:val="16"/>
          <w:szCs w:val="16"/>
          <w:shd w:val="clear" w:color="auto" w:fill="FFFFFF"/>
        </w:rPr>
        <w:t>.</w:t>
      </w:r>
    </w:p>
    <w:p w14:paraId="4382D420" w14:textId="7CC26D9C" w:rsidR="00A75EF4" w:rsidRPr="00CF59C1" w:rsidRDefault="00C73F10" w:rsidP="001E64AE">
      <w:pPr>
        <w:pStyle w:val="ListParagraph"/>
        <w:numPr>
          <w:ilvl w:val="0"/>
          <w:numId w:val="9"/>
        </w:numPr>
        <w:spacing w:line="240" w:lineRule="auto"/>
        <w:ind w:left="357" w:hanging="357"/>
        <w:rPr>
          <w:rStyle w:val="Hyperlink"/>
          <w:rFonts w:cs="Times New Roman"/>
          <w:color w:val="auto"/>
          <w:sz w:val="16"/>
          <w:szCs w:val="16"/>
          <w:u w:val="none"/>
          <w:lang w:val="en-US"/>
        </w:rPr>
      </w:pPr>
      <w:r>
        <w:rPr>
          <w:rFonts w:cs="Times New Roman"/>
          <w:sz w:val="16"/>
          <w:szCs w:val="16"/>
          <w:lang w:val="en-US"/>
        </w:rPr>
        <w:t>T. Gupta.</w:t>
      </w:r>
      <w:r w:rsidR="00261777">
        <w:rPr>
          <w:rFonts w:cs="Times New Roman"/>
          <w:sz w:val="16"/>
          <w:szCs w:val="16"/>
          <w:lang w:val="en-US"/>
        </w:rPr>
        <w:t xml:space="preserve"> “</w:t>
      </w:r>
      <w:r w:rsidR="00CE44BD">
        <w:rPr>
          <w:rFonts w:cs="Times New Roman"/>
          <w:sz w:val="16"/>
          <w:szCs w:val="16"/>
          <w:lang w:val="en-US"/>
        </w:rPr>
        <w:t>Deep Learning: Feedforward Neural Network</w:t>
      </w:r>
      <w:r w:rsidR="004B25C0">
        <w:rPr>
          <w:rFonts w:cs="Times New Roman"/>
          <w:sz w:val="16"/>
          <w:szCs w:val="16"/>
          <w:lang w:val="en-US"/>
        </w:rPr>
        <w:t>.”</w:t>
      </w:r>
      <w:r w:rsidR="008E5C78">
        <w:rPr>
          <w:rFonts w:cs="Times New Roman"/>
          <w:sz w:val="16"/>
          <w:szCs w:val="16"/>
          <w:lang w:val="en-US"/>
        </w:rPr>
        <w:t xml:space="preserve"> </w:t>
      </w:r>
      <w:r w:rsidR="001A1BE6">
        <w:rPr>
          <w:rFonts w:cs="Times New Roman"/>
          <w:sz w:val="16"/>
          <w:szCs w:val="16"/>
          <w:lang w:val="en-US"/>
        </w:rPr>
        <w:t>Towards Data Science.</w:t>
      </w:r>
      <w:r w:rsidR="00743C77">
        <w:rPr>
          <w:sz w:val="16"/>
          <w:szCs w:val="16"/>
        </w:rPr>
        <w:t xml:space="preserve"> </w:t>
      </w:r>
      <w:r w:rsidR="00743C77" w:rsidRPr="005E6293">
        <w:rPr>
          <w:sz w:val="16"/>
          <w:szCs w:val="16"/>
        </w:rPr>
        <w:t>https://towardsdatascience.com/deep-learning-feedforward-neural-network-26a6705dbdc7</w:t>
      </w:r>
      <w:r w:rsidR="005E6293">
        <w:rPr>
          <w:sz w:val="16"/>
          <w:szCs w:val="16"/>
        </w:rPr>
        <w:t>.</w:t>
      </w:r>
    </w:p>
    <w:p w14:paraId="6603BE9B" w14:textId="7A73845B" w:rsidR="00CF59C1" w:rsidRPr="006F39C0" w:rsidRDefault="00CF59C1" w:rsidP="001E64AE">
      <w:pPr>
        <w:pStyle w:val="ListParagraph"/>
        <w:numPr>
          <w:ilvl w:val="0"/>
          <w:numId w:val="9"/>
        </w:numPr>
        <w:spacing w:line="240" w:lineRule="auto"/>
        <w:ind w:left="357" w:hanging="357"/>
        <w:rPr>
          <w:rFonts w:cs="Times New Roman"/>
          <w:i/>
          <w:iCs/>
          <w:sz w:val="16"/>
          <w:szCs w:val="16"/>
          <w:lang w:val="en-US"/>
        </w:rPr>
      </w:pPr>
      <w:r w:rsidRPr="006F39C0">
        <w:rPr>
          <w:rFonts w:cs="Times New Roman"/>
          <w:sz w:val="16"/>
          <w:szCs w:val="16"/>
          <w:lang w:val="en-US"/>
        </w:rPr>
        <w:t xml:space="preserve">J. Kumar, R. </w:t>
      </w:r>
      <w:proofErr w:type="spellStart"/>
      <w:r w:rsidRPr="006F39C0">
        <w:rPr>
          <w:rFonts w:cs="Times New Roman"/>
          <w:sz w:val="16"/>
          <w:szCs w:val="16"/>
          <w:lang w:val="en-US"/>
        </w:rPr>
        <w:t>Goomer</w:t>
      </w:r>
      <w:proofErr w:type="spellEnd"/>
      <w:r w:rsidRPr="006F39C0">
        <w:rPr>
          <w:rFonts w:cs="Times New Roman"/>
          <w:sz w:val="16"/>
          <w:szCs w:val="16"/>
          <w:lang w:val="en-US"/>
        </w:rPr>
        <w:t xml:space="preserve">, </w:t>
      </w:r>
      <w:r w:rsidR="00BD49EF">
        <w:rPr>
          <w:rFonts w:cs="Times New Roman"/>
          <w:sz w:val="16"/>
          <w:szCs w:val="16"/>
          <w:lang w:val="en-US"/>
        </w:rPr>
        <w:t xml:space="preserve">and </w:t>
      </w:r>
      <w:r w:rsidRPr="006F39C0">
        <w:rPr>
          <w:rFonts w:cs="Times New Roman"/>
          <w:sz w:val="16"/>
          <w:szCs w:val="16"/>
          <w:lang w:val="en-US"/>
        </w:rPr>
        <w:t xml:space="preserve">A.K. Singh, “Long </w:t>
      </w:r>
      <w:proofErr w:type="gramStart"/>
      <w:r w:rsidRPr="006F39C0">
        <w:rPr>
          <w:rFonts w:cs="Times New Roman"/>
          <w:sz w:val="16"/>
          <w:szCs w:val="16"/>
          <w:lang w:val="en-US"/>
        </w:rPr>
        <w:t>Short Term</w:t>
      </w:r>
      <w:proofErr w:type="gramEnd"/>
      <w:r w:rsidRPr="006F39C0">
        <w:rPr>
          <w:rFonts w:cs="Times New Roman"/>
          <w:sz w:val="16"/>
          <w:szCs w:val="16"/>
          <w:lang w:val="en-US"/>
        </w:rPr>
        <w:t xml:space="preserve"> Memory Recurrent Neural Network (LSTM-RNN) Based Workload Forecasting Model For Cloud Datacenters,”</w:t>
      </w:r>
      <w:r w:rsidR="006F39C0">
        <w:rPr>
          <w:rFonts w:cs="Times New Roman"/>
          <w:sz w:val="16"/>
          <w:szCs w:val="16"/>
          <w:lang w:val="en-US"/>
        </w:rPr>
        <w:t xml:space="preserve"> </w:t>
      </w:r>
      <w:r w:rsidRPr="006F39C0">
        <w:rPr>
          <w:rFonts w:cs="Times New Roman"/>
          <w:i/>
          <w:iCs/>
          <w:sz w:val="16"/>
          <w:szCs w:val="16"/>
          <w:lang w:val="en-US"/>
        </w:rPr>
        <w:t>Procedia Computer Science,</w:t>
      </w:r>
      <w:r w:rsidR="006F39C0">
        <w:rPr>
          <w:rFonts w:cs="Times New Roman"/>
          <w:i/>
          <w:iCs/>
          <w:sz w:val="16"/>
          <w:szCs w:val="16"/>
          <w:lang w:val="en-US"/>
        </w:rPr>
        <w:t xml:space="preserve"> </w:t>
      </w:r>
      <w:r w:rsidR="006F39C0">
        <w:rPr>
          <w:rFonts w:cs="Times New Roman"/>
          <w:sz w:val="16"/>
          <w:szCs w:val="16"/>
          <w:lang w:val="en-US"/>
        </w:rPr>
        <w:t>vol. 125, pp. 676-682. 2018.</w:t>
      </w:r>
    </w:p>
    <w:p w14:paraId="7E663651" w14:textId="4D7FFF5D" w:rsidR="00CF59C1" w:rsidRPr="00780F56" w:rsidRDefault="000A003A" w:rsidP="001E64AE">
      <w:pPr>
        <w:pStyle w:val="ListParagraph"/>
        <w:numPr>
          <w:ilvl w:val="0"/>
          <w:numId w:val="9"/>
        </w:numPr>
        <w:spacing w:line="240" w:lineRule="auto"/>
        <w:ind w:left="357" w:hanging="357"/>
        <w:rPr>
          <w:rFonts w:cs="Times New Roman"/>
          <w:sz w:val="12"/>
          <w:szCs w:val="12"/>
          <w:lang w:val="en-US"/>
        </w:rPr>
      </w:pPr>
      <w:r w:rsidRPr="00780F56">
        <w:rPr>
          <w:sz w:val="16"/>
          <w:szCs w:val="18"/>
        </w:rPr>
        <w:t>J.</w:t>
      </w:r>
      <w:r w:rsidR="00C1790D" w:rsidRPr="00780F56">
        <w:rPr>
          <w:sz w:val="16"/>
          <w:szCs w:val="18"/>
        </w:rPr>
        <w:t xml:space="preserve"> Patterson and </w:t>
      </w:r>
      <w:r w:rsidRPr="00780F56">
        <w:rPr>
          <w:sz w:val="16"/>
          <w:szCs w:val="18"/>
        </w:rPr>
        <w:t>A.</w:t>
      </w:r>
      <w:r w:rsidR="00C1790D" w:rsidRPr="00780F56">
        <w:rPr>
          <w:sz w:val="16"/>
          <w:szCs w:val="18"/>
        </w:rPr>
        <w:t xml:space="preserve"> Gibson, </w:t>
      </w:r>
      <w:r w:rsidRPr="00780F56">
        <w:rPr>
          <w:sz w:val="16"/>
          <w:szCs w:val="18"/>
        </w:rPr>
        <w:t>“</w:t>
      </w:r>
      <w:r w:rsidR="00C3077B" w:rsidRPr="00780F56">
        <w:rPr>
          <w:sz w:val="16"/>
          <w:szCs w:val="18"/>
        </w:rPr>
        <w:t>Major Architectures of Deep Networks</w:t>
      </w:r>
      <w:r w:rsidR="00C1790D" w:rsidRPr="00780F56">
        <w:rPr>
          <w:sz w:val="16"/>
          <w:szCs w:val="18"/>
        </w:rPr>
        <w:t>,</w:t>
      </w:r>
      <w:r w:rsidR="00555EAD" w:rsidRPr="00780F56">
        <w:rPr>
          <w:sz w:val="16"/>
          <w:szCs w:val="18"/>
        </w:rPr>
        <w:t xml:space="preserve">” in </w:t>
      </w:r>
      <w:r w:rsidR="00B43C62" w:rsidRPr="00780F56">
        <w:rPr>
          <w:i/>
          <w:iCs/>
          <w:sz w:val="16"/>
          <w:szCs w:val="18"/>
        </w:rPr>
        <w:t>Deep learning: a practi</w:t>
      </w:r>
      <w:r w:rsidR="00B7292A" w:rsidRPr="00780F56">
        <w:rPr>
          <w:i/>
          <w:iCs/>
          <w:sz w:val="16"/>
          <w:szCs w:val="18"/>
        </w:rPr>
        <w:t>ti</w:t>
      </w:r>
      <w:r w:rsidR="00B43C62" w:rsidRPr="00780F56">
        <w:rPr>
          <w:i/>
          <w:iCs/>
          <w:sz w:val="16"/>
          <w:szCs w:val="18"/>
        </w:rPr>
        <w:t>oner’s</w:t>
      </w:r>
      <w:r w:rsidR="00B7292A" w:rsidRPr="00780F56">
        <w:rPr>
          <w:i/>
          <w:iCs/>
          <w:sz w:val="16"/>
          <w:szCs w:val="18"/>
        </w:rPr>
        <w:t xml:space="preserve"> approach</w:t>
      </w:r>
      <w:r w:rsidR="00820F44" w:rsidRPr="00780F56">
        <w:rPr>
          <w:i/>
          <w:iCs/>
          <w:sz w:val="16"/>
          <w:szCs w:val="18"/>
        </w:rPr>
        <w:t>,</w:t>
      </w:r>
      <w:r w:rsidR="00B43C62" w:rsidRPr="00780F56">
        <w:rPr>
          <w:i/>
          <w:iCs/>
          <w:sz w:val="16"/>
          <w:szCs w:val="18"/>
        </w:rPr>
        <w:t xml:space="preserve"> </w:t>
      </w:r>
      <w:r w:rsidR="008A42B9" w:rsidRPr="00EE3AD3">
        <w:rPr>
          <w:sz w:val="16"/>
          <w:szCs w:val="18"/>
        </w:rPr>
        <w:t>1st</w:t>
      </w:r>
      <w:r w:rsidR="00BE79E8" w:rsidRPr="00EE3AD3">
        <w:rPr>
          <w:sz w:val="16"/>
          <w:szCs w:val="18"/>
        </w:rPr>
        <w:t xml:space="preserve"> ed</w:t>
      </w:r>
      <w:r w:rsidR="00730E07" w:rsidRPr="00EE3AD3">
        <w:rPr>
          <w:sz w:val="16"/>
          <w:szCs w:val="18"/>
        </w:rPr>
        <w:t>.,</w:t>
      </w:r>
      <w:r w:rsidR="00851A87" w:rsidRPr="00EE3AD3">
        <w:rPr>
          <w:sz w:val="16"/>
          <w:szCs w:val="18"/>
        </w:rPr>
        <w:t xml:space="preserve"> Beijing, China:</w:t>
      </w:r>
      <w:r w:rsidR="008A42B9" w:rsidRPr="00780F56">
        <w:rPr>
          <w:i/>
          <w:iCs/>
          <w:sz w:val="16"/>
          <w:szCs w:val="18"/>
        </w:rPr>
        <w:t xml:space="preserve"> </w:t>
      </w:r>
      <w:r w:rsidR="00C1790D" w:rsidRPr="00780F56">
        <w:rPr>
          <w:sz w:val="16"/>
          <w:szCs w:val="18"/>
        </w:rPr>
        <w:t>O’Reilly Media, 2017</w:t>
      </w:r>
      <w:r w:rsidR="00780F56" w:rsidRPr="00780F56">
        <w:rPr>
          <w:sz w:val="16"/>
          <w:szCs w:val="18"/>
        </w:rPr>
        <w:t>, pp. 1</w:t>
      </w:r>
      <w:r w:rsidR="00D652E1">
        <w:rPr>
          <w:sz w:val="16"/>
          <w:szCs w:val="18"/>
        </w:rPr>
        <w:t>3</w:t>
      </w:r>
      <w:r w:rsidR="00780F56" w:rsidRPr="00780F56">
        <w:rPr>
          <w:sz w:val="16"/>
          <w:szCs w:val="18"/>
        </w:rPr>
        <w:t>0-153.</w:t>
      </w:r>
    </w:p>
    <w:p w14:paraId="6A4564F8" w14:textId="0B7B3202" w:rsidR="007B1E6B" w:rsidRPr="007B1E6B" w:rsidRDefault="007B1E6B" w:rsidP="001E64AE">
      <w:pPr>
        <w:pStyle w:val="ListParagraph"/>
        <w:numPr>
          <w:ilvl w:val="0"/>
          <w:numId w:val="9"/>
        </w:numPr>
        <w:spacing w:line="240" w:lineRule="auto"/>
        <w:ind w:left="357" w:hanging="357"/>
        <w:rPr>
          <w:rFonts w:cs="Times New Roman"/>
          <w:i/>
          <w:iCs/>
          <w:sz w:val="16"/>
          <w:szCs w:val="16"/>
          <w:lang w:val="en-US"/>
        </w:rPr>
      </w:pPr>
      <w:r w:rsidRPr="007B1E6B">
        <w:rPr>
          <w:rFonts w:cs="Times New Roman"/>
          <w:sz w:val="16"/>
          <w:szCs w:val="16"/>
          <w:lang w:val="en-US"/>
        </w:rPr>
        <w:t>H. Zhao</w:t>
      </w:r>
      <w:r w:rsidR="00BD49EF">
        <w:rPr>
          <w:rFonts w:cs="Times New Roman"/>
          <w:sz w:val="16"/>
          <w:szCs w:val="16"/>
          <w:lang w:val="en-US"/>
        </w:rPr>
        <w:t xml:space="preserve"> and</w:t>
      </w:r>
      <w:r w:rsidRPr="007B1E6B">
        <w:rPr>
          <w:rFonts w:cs="Times New Roman"/>
          <w:sz w:val="16"/>
          <w:szCs w:val="16"/>
          <w:lang w:val="en-US"/>
        </w:rPr>
        <w:t xml:space="preserve"> F. </w:t>
      </w:r>
      <w:proofErr w:type="spellStart"/>
      <w:r w:rsidRPr="007B1E6B">
        <w:rPr>
          <w:rFonts w:cs="Times New Roman"/>
          <w:sz w:val="16"/>
          <w:szCs w:val="16"/>
          <w:lang w:val="en-US"/>
        </w:rPr>
        <w:t>Magoulès</w:t>
      </w:r>
      <w:proofErr w:type="spellEnd"/>
      <w:r w:rsidRPr="007B1E6B">
        <w:rPr>
          <w:rFonts w:cs="Times New Roman"/>
          <w:sz w:val="16"/>
          <w:szCs w:val="16"/>
          <w:lang w:val="en-US"/>
        </w:rPr>
        <w:t xml:space="preserve">, “A review on the prediction of building energy consumption,” </w:t>
      </w:r>
      <w:r w:rsidRPr="007B1E6B">
        <w:rPr>
          <w:rFonts w:cs="Times New Roman"/>
          <w:i/>
          <w:iCs/>
          <w:sz w:val="16"/>
          <w:szCs w:val="16"/>
          <w:lang w:val="en-US"/>
        </w:rPr>
        <w:t>Renewable and Sustainable Energy Reviews,</w:t>
      </w:r>
      <w:r>
        <w:rPr>
          <w:rFonts w:cs="Times New Roman"/>
          <w:i/>
          <w:iCs/>
          <w:sz w:val="16"/>
          <w:szCs w:val="16"/>
          <w:lang w:val="en-US"/>
        </w:rPr>
        <w:t xml:space="preserve"> </w:t>
      </w:r>
      <w:r>
        <w:rPr>
          <w:rFonts w:cs="Times New Roman"/>
          <w:sz w:val="16"/>
          <w:szCs w:val="16"/>
          <w:lang w:val="en-US"/>
        </w:rPr>
        <w:t xml:space="preserve">vol. 16, no. 6, pp. </w:t>
      </w:r>
      <w:r w:rsidR="00E32E5B">
        <w:rPr>
          <w:rFonts w:cs="Times New Roman"/>
          <w:sz w:val="16"/>
          <w:szCs w:val="16"/>
          <w:lang w:val="en-US"/>
        </w:rPr>
        <w:t>3586-3592. 2012.</w:t>
      </w:r>
    </w:p>
    <w:p w14:paraId="4A0DE6C3" w14:textId="5D29C890" w:rsidR="00166605" w:rsidRPr="00166605" w:rsidRDefault="00166605" w:rsidP="001E64AE">
      <w:pPr>
        <w:pStyle w:val="ListParagraph"/>
        <w:numPr>
          <w:ilvl w:val="0"/>
          <w:numId w:val="9"/>
        </w:numPr>
        <w:spacing w:line="240" w:lineRule="auto"/>
        <w:ind w:left="357" w:hanging="357"/>
        <w:rPr>
          <w:rFonts w:cs="Times New Roman"/>
          <w:sz w:val="16"/>
          <w:szCs w:val="16"/>
          <w:lang w:val="en-US"/>
        </w:rPr>
      </w:pPr>
      <w:r w:rsidRPr="00166605">
        <w:rPr>
          <w:rFonts w:cs="Times New Roman"/>
          <w:sz w:val="16"/>
          <w:szCs w:val="16"/>
          <w:lang w:val="en-US"/>
        </w:rPr>
        <w:t xml:space="preserve">I. Petri, H. Li, Y. </w:t>
      </w:r>
      <w:proofErr w:type="spellStart"/>
      <w:r w:rsidRPr="00166605">
        <w:rPr>
          <w:rFonts w:cs="Times New Roman"/>
          <w:sz w:val="16"/>
          <w:szCs w:val="16"/>
          <w:lang w:val="en-US"/>
        </w:rPr>
        <w:t>Rezgui</w:t>
      </w:r>
      <w:proofErr w:type="spellEnd"/>
      <w:r w:rsidRPr="00166605">
        <w:rPr>
          <w:rFonts w:cs="Times New Roman"/>
          <w:sz w:val="16"/>
          <w:szCs w:val="16"/>
          <w:lang w:val="en-US"/>
        </w:rPr>
        <w:t xml:space="preserve">, Y. </w:t>
      </w:r>
      <w:proofErr w:type="spellStart"/>
      <w:r w:rsidRPr="00166605">
        <w:rPr>
          <w:rFonts w:cs="Times New Roman"/>
          <w:sz w:val="16"/>
          <w:szCs w:val="16"/>
          <w:lang w:val="en-US"/>
        </w:rPr>
        <w:t>Chunfeng</w:t>
      </w:r>
      <w:proofErr w:type="spellEnd"/>
      <w:r w:rsidRPr="00166605">
        <w:rPr>
          <w:rFonts w:cs="Times New Roman"/>
          <w:sz w:val="16"/>
          <w:szCs w:val="16"/>
          <w:lang w:val="en-US"/>
        </w:rPr>
        <w:t xml:space="preserve">, B. </w:t>
      </w:r>
      <w:proofErr w:type="spellStart"/>
      <w:r w:rsidRPr="00166605">
        <w:rPr>
          <w:rFonts w:cs="Times New Roman"/>
          <w:sz w:val="16"/>
          <w:szCs w:val="16"/>
          <w:lang w:val="en-US"/>
        </w:rPr>
        <w:t>Yuce</w:t>
      </w:r>
      <w:proofErr w:type="spellEnd"/>
      <w:r w:rsidR="00BD49EF">
        <w:rPr>
          <w:rFonts w:cs="Times New Roman"/>
          <w:sz w:val="16"/>
          <w:szCs w:val="16"/>
          <w:lang w:val="en-US"/>
        </w:rPr>
        <w:t xml:space="preserve"> and</w:t>
      </w:r>
      <w:r w:rsidRPr="00166605">
        <w:rPr>
          <w:rFonts w:cs="Times New Roman"/>
          <w:sz w:val="16"/>
          <w:szCs w:val="16"/>
          <w:lang w:val="en-US"/>
        </w:rPr>
        <w:t xml:space="preserve"> B. </w:t>
      </w:r>
      <w:proofErr w:type="spellStart"/>
      <w:r w:rsidRPr="00166605">
        <w:rPr>
          <w:rFonts w:cs="Times New Roman"/>
          <w:sz w:val="16"/>
          <w:szCs w:val="16"/>
          <w:lang w:val="en-US"/>
        </w:rPr>
        <w:t>Jayan</w:t>
      </w:r>
      <w:proofErr w:type="spellEnd"/>
      <w:r w:rsidRPr="00166605">
        <w:rPr>
          <w:rFonts w:cs="Times New Roman"/>
          <w:sz w:val="16"/>
          <w:szCs w:val="16"/>
          <w:lang w:val="en-US"/>
        </w:rPr>
        <w:t xml:space="preserve">, “A modular </w:t>
      </w:r>
      <w:proofErr w:type="spellStart"/>
      <w:r w:rsidRPr="00166605">
        <w:rPr>
          <w:rFonts w:cs="Times New Roman"/>
          <w:sz w:val="16"/>
          <w:szCs w:val="16"/>
          <w:lang w:val="en-US"/>
        </w:rPr>
        <w:t>optimisation</w:t>
      </w:r>
      <w:proofErr w:type="spellEnd"/>
      <w:r w:rsidRPr="00166605">
        <w:rPr>
          <w:rFonts w:cs="Times New Roman"/>
          <w:sz w:val="16"/>
          <w:szCs w:val="16"/>
          <w:lang w:val="en-US"/>
        </w:rPr>
        <w:t xml:space="preserve"> model for reducing energy consumption in large scale building facilities,” </w:t>
      </w:r>
      <w:r w:rsidRPr="00166605">
        <w:rPr>
          <w:rFonts w:cs="Times New Roman"/>
          <w:i/>
          <w:iCs/>
          <w:sz w:val="16"/>
          <w:szCs w:val="16"/>
          <w:lang w:val="en-US"/>
        </w:rPr>
        <w:t xml:space="preserve">Renewable and Sustainable Energy Reviews, </w:t>
      </w:r>
      <w:r>
        <w:rPr>
          <w:rFonts w:cs="Times New Roman"/>
          <w:sz w:val="16"/>
          <w:szCs w:val="16"/>
          <w:lang w:val="en-US"/>
        </w:rPr>
        <w:t>vol.</w:t>
      </w:r>
      <w:r w:rsidRPr="00166605">
        <w:rPr>
          <w:rFonts w:cs="Times New Roman"/>
          <w:sz w:val="16"/>
          <w:szCs w:val="16"/>
          <w:lang w:val="en-US"/>
        </w:rPr>
        <w:t xml:space="preserve"> 38,</w:t>
      </w:r>
      <w:r>
        <w:rPr>
          <w:rFonts w:cs="Times New Roman"/>
          <w:sz w:val="16"/>
          <w:szCs w:val="16"/>
          <w:lang w:val="en-US"/>
        </w:rPr>
        <w:t xml:space="preserve"> pp. 990-1002. 2014.</w:t>
      </w:r>
    </w:p>
    <w:p w14:paraId="03D6671D" w14:textId="297AADA7" w:rsidR="00A35D6F" w:rsidRPr="00D538A4" w:rsidRDefault="00014BD6" w:rsidP="001E64AE">
      <w:pPr>
        <w:pStyle w:val="ListParagraph"/>
        <w:numPr>
          <w:ilvl w:val="0"/>
          <w:numId w:val="9"/>
        </w:numPr>
        <w:spacing w:line="240" w:lineRule="auto"/>
        <w:ind w:left="357" w:hanging="357"/>
        <w:rPr>
          <w:rFonts w:cs="Times New Roman"/>
          <w:sz w:val="16"/>
          <w:szCs w:val="16"/>
          <w:lang w:val="en-US"/>
        </w:rPr>
      </w:pPr>
      <w:r w:rsidRPr="00D538A4">
        <w:rPr>
          <w:rFonts w:cs="Times New Roman"/>
          <w:sz w:val="16"/>
          <w:szCs w:val="16"/>
          <w:lang w:val="en-US"/>
        </w:rPr>
        <w:t>C.</w:t>
      </w:r>
      <w:r w:rsidR="00A35D6F" w:rsidRPr="00D538A4">
        <w:rPr>
          <w:rFonts w:cs="Times New Roman"/>
          <w:sz w:val="16"/>
          <w:szCs w:val="16"/>
          <w:lang w:val="en-US"/>
        </w:rPr>
        <w:t xml:space="preserve"> Deb, </w:t>
      </w:r>
      <w:r w:rsidRPr="00D538A4">
        <w:rPr>
          <w:rFonts w:cs="Times New Roman"/>
          <w:sz w:val="16"/>
          <w:szCs w:val="16"/>
          <w:lang w:val="en-US"/>
        </w:rPr>
        <w:t>F.</w:t>
      </w:r>
      <w:r w:rsidR="00A35D6F" w:rsidRPr="00D538A4">
        <w:rPr>
          <w:rFonts w:cs="Times New Roman"/>
          <w:sz w:val="16"/>
          <w:szCs w:val="16"/>
          <w:lang w:val="en-US"/>
        </w:rPr>
        <w:t xml:space="preserve"> Zhang, </w:t>
      </w:r>
      <w:r w:rsidRPr="00D538A4">
        <w:rPr>
          <w:rFonts w:cs="Times New Roman"/>
          <w:sz w:val="16"/>
          <w:szCs w:val="16"/>
          <w:lang w:val="en-US"/>
        </w:rPr>
        <w:t>J.</w:t>
      </w:r>
      <w:r w:rsidR="00A35D6F" w:rsidRPr="00D538A4">
        <w:rPr>
          <w:rFonts w:cs="Times New Roman"/>
          <w:sz w:val="16"/>
          <w:szCs w:val="16"/>
          <w:lang w:val="en-US"/>
        </w:rPr>
        <w:t xml:space="preserve"> Yang, </w:t>
      </w:r>
      <w:r w:rsidRPr="00D538A4">
        <w:rPr>
          <w:rFonts w:cs="Times New Roman"/>
          <w:sz w:val="16"/>
          <w:szCs w:val="16"/>
          <w:lang w:val="en-US"/>
        </w:rPr>
        <w:t>S.E.</w:t>
      </w:r>
      <w:r w:rsidR="00A35D6F" w:rsidRPr="00D538A4">
        <w:rPr>
          <w:rFonts w:cs="Times New Roman"/>
          <w:sz w:val="16"/>
          <w:szCs w:val="16"/>
          <w:lang w:val="en-US"/>
        </w:rPr>
        <w:t xml:space="preserve"> Lee</w:t>
      </w:r>
      <w:r w:rsidR="00BD49EF">
        <w:rPr>
          <w:rFonts w:cs="Times New Roman"/>
          <w:sz w:val="16"/>
          <w:szCs w:val="16"/>
          <w:lang w:val="en-US"/>
        </w:rPr>
        <w:t xml:space="preserve"> and</w:t>
      </w:r>
      <w:r w:rsidR="00A35D6F" w:rsidRPr="00D538A4">
        <w:rPr>
          <w:rFonts w:cs="Times New Roman"/>
          <w:sz w:val="16"/>
          <w:szCs w:val="16"/>
          <w:lang w:val="en-US"/>
        </w:rPr>
        <w:t xml:space="preserve"> </w:t>
      </w:r>
      <w:r w:rsidRPr="00D538A4">
        <w:rPr>
          <w:rFonts w:cs="Times New Roman"/>
          <w:sz w:val="16"/>
          <w:szCs w:val="16"/>
          <w:lang w:val="en-US"/>
        </w:rPr>
        <w:t>K.W.</w:t>
      </w:r>
      <w:r w:rsidR="00A35D6F" w:rsidRPr="00D538A4">
        <w:rPr>
          <w:rFonts w:cs="Times New Roman"/>
          <w:sz w:val="16"/>
          <w:szCs w:val="16"/>
          <w:lang w:val="en-US"/>
        </w:rPr>
        <w:t xml:space="preserve"> Shah,</w:t>
      </w:r>
      <w:r w:rsidR="00C454C3" w:rsidRPr="00D538A4">
        <w:rPr>
          <w:rFonts w:cs="Times New Roman"/>
          <w:sz w:val="16"/>
          <w:szCs w:val="16"/>
          <w:lang w:val="en-US"/>
        </w:rPr>
        <w:t xml:space="preserve"> “</w:t>
      </w:r>
      <w:r w:rsidR="00A35D6F" w:rsidRPr="00D538A4">
        <w:rPr>
          <w:rFonts w:cs="Times New Roman"/>
          <w:sz w:val="16"/>
          <w:szCs w:val="16"/>
          <w:lang w:val="en-US"/>
        </w:rPr>
        <w:t>A review on time series forecasting techniques for building energy consumption,</w:t>
      </w:r>
      <w:r w:rsidR="00C454C3" w:rsidRPr="00D538A4">
        <w:rPr>
          <w:rFonts w:cs="Times New Roman"/>
          <w:sz w:val="16"/>
          <w:szCs w:val="16"/>
          <w:lang w:val="en-US"/>
        </w:rPr>
        <w:t>”</w:t>
      </w:r>
      <w:r w:rsidRPr="00D538A4">
        <w:rPr>
          <w:rFonts w:cs="Times New Roman"/>
          <w:sz w:val="16"/>
          <w:szCs w:val="16"/>
          <w:lang w:val="en-US"/>
        </w:rPr>
        <w:t xml:space="preserve"> </w:t>
      </w:r>
      <w:r w:rsidR="00A35D6F" w:rsidRPr="00D538A4">
        <w:rPr>
          <w:rFonts w:cs="Times New Roman"/>
          <w:i/>
          <w:iCs/>
          <w:sz w:val="16"/>
          <w:szCs w:val="16"/>
          <w:lang w:val="en-US"/>
        </w:rPr>
        <w:t>Renewable and Sustainable Energy Reviews,</w:t>
      </w:r>
      <w:r w:rsidR="00D538A4">
        <w:rPr>
          <w:rFonts w:cs="Times New Roman"/>
          <w:i/>
          <w:iCs/>
          <w:sz w:val="16"/>
          <w:szCs w:val="16"/>
          <w:lang w:val="en-US"/>
        </w:rPr>
        <w:t xml:space="preserve"> </w:t>
      </w:r>
      <w:r w:rsidR="00D538A4">
        <w:rPr>
          <w:rFonts w:cs="Times New Roman"/>
          <w:sz w:val="16"/>
          <w:szCs w:val="16"/>
          <w:lang w:val="en-US"/>
        </w:rPr>
        <w:t>vol.</w:t>
      </w:r>
      <w:r w:rsidR="00A35D6F" w:rsidRPr="00D538A4">
        <w:rPr>
          <w:rFonts w:cs="Times New Roman"/>
          <w:sz w:val="16"/>
          <w:szCs w:val="16"/>
          <w:lang w:val="en-US"/>
        </w:rPr>
        <w:t xml:space="preserve"> 74,</w:t>
      </w:r>
      <w:r w:rsidR="00922BD8">
        <w:rPr>
          <w:rFonts w:cs="Times New Roman"/>
          <w:sz w:val="16"/>
          <w:szCs w:val="16"/>
          <w:lang w:val="en-US"/>
        </w:rPr>
        <w:t xml:space="preserve"> pp. 902-924. 2017.</w:t>
      </w:r>
    </w:p>
    <w:p w14:paraId="38D9FF18" w14:textId="6A22BB48" w:rsidR="00A5117A" w:rsidRPr="00A5117A" w:rsidRDefault="00A5117A" w:rsidP="001E64AE">
      <w:pPr>
        <w:pStyle w:val="ListParagraph"/>
        <w:numPr>
          <w:ilvl w:val="0"/>
          <w:numId w:val="9"/>
        </w:numPr>
        <w:spacing w:line="240" w:lineRule="auto"/>
        <w:ind w:left="357" w:hanging="357"/>
        <w:rPr>
          <w:rFonts w:cs="Times New Roman"/>
          <w:sz w:val="16"/>
          <w:szCs w:val="16"/>
          <w:lang w:val="en-US"/>
        </w:rPr>
      </w:pPr>
      <w:r w:rsidRPr="00A5117A">
        <w:rPr>
          <w:rFonts w:cs="Times New Roman"/>
          <w:sz w:val="16"/>
          <w:szCs w:val="16"/>
          <w:lang w:val="en-US"/>
        </w:rPr>
        <w:t>M.S. Al-</w:t>
      </w:r>
      <w:proofErr w:type="spellStart"/>
      <w:r w:rsidRPr="00A5117A">
        <w:rPr>
          <w:rFonts w:cs="Times New Roman"/>
          <w:sz w:val="16"/>
          <w:szCs w:val="16"/>
          <w:lang w:val="en-US"/>
        </w:rPr>
        <w:t>Homoud</w:t>
      </w:r>
      <w:proofErr w:type="spellEnd"/>
      <w:r w:rsidRPr="00A5117A">
        <w:rPr>
          <w:rFonts w:cs="Times New Roman"/>
          <w:sz w:val="16"/>
          <w:szCs w:val="16"/>
          <w:lang w:val="en-US"/>
        </w:rPr>
        <w:t xml:space="preserve">, “Computer-aided building energy analysis techniques,” </w:t>
      </w:r>
      <w:r w:rsidRPr="00A5117A">
        <w:rPr>
          <w:rFonts w:cs="Times New Roman"/>
          <w:i/>
          <w:iCs/>
          <w:sz w:val="16"/>
          <w:szCs w:val="16"/>
          <w:lang w:val="en-US"/>
        </w:rPr>
        <w:t>Building and Environment,</w:t>
      </w:r>
      <w:r>
        <w:rPr>
          <w:rFonts w:cs="Times New Roman"/>
          <w:i/>
          <w:iCs/>
          <w:sz w:val="16"/>
          <w:szCs w:val="16"/>
          <w:lang w:val="en-US"/>
        </w:rPr>
        <w:t xml:space="preserve"> </w:t>
      </w:r>
      <w:r>
        <w:rPr>
          <w:rFonts w:cs="Times New Roman"/>
          <w:sz w:val="16"/>
          <w:szCs w:val="16"/>
          <w:lang w:val="en-US"/>
        </w:rPr>
        <w:t>vol.</w:t>
      </w:r>
      <w:r w:rsidRPr="00A5117A">
        <w:rPr>
          <w:rFonts w:cs="Times New Roman"/>
          <w:sz w:val="16"/>
          <w:szCs w:val="16"/>
          <w:lang w:val="en-US"/>
        </w:rPr>
        <w:t xml:space="preserve"> 36, </w:t>
      </w:r>
      <w:r>
        <w:rPr>
          <w:rFonts w:cs="Times New Roman"/>
          <w:sz w:val="16"/>
          <w:szCs w:val="16"/>
          <w:lang w:val="en-US"/>
        </w:rPr>
        <w:t>no.</w:t>
      </w:r>
      <w:r w:rsidRPr="00A5117A">
        <w:rPr>
          <w:rFonts w:cs="Times New Roman"/>
          <w:sz w:val="16"/>
          <w:szCs w:val="16"/>
          <w:lang w:val="en-US"/>
        </w:rPr>
        <w:t xml:space="preserve"> 4,</w:t>
      </w:r>
      <w:r>
        <w:rPr>
          <w:rFonts w:cs="Times New Roman"/>
          <w:sz w:val="16"/>
          <w:szCs w:val="16"/>
          <w:lang w:val="en-US"/>
        </w:rPr>
        <w:t xml:space="preserve"> pp. 421-433. 2001.</w:t>
      </w:r>
    </w:p>
    <w:p w14:paraId="23380BD2" w14:textId="2DB0D187" w:rsidR="003E2B1E" w:rsidRPr="006A2D8C" w:rsidRDefault="003E2B1E" w:rsidP="001E64AE">
      <w:pPr>
        <w:pStyle w:val="ListParagraph"/>
        <w:numPr>
          <w:ilvl w:val="0"/>
          <w:numId w:val="9"/>
        </w:numPr>
        <w:spacing w:line="240" w:lineRule="auto"/>
        <w:ind w:left="357" w:hanging="357"/>
        <w:rPr>
          <w:rFonts w:cs="Times New Roman"/>
          <w:i/>
          <w:iCs/>
          <w:sz w:val="16"/>
          <w:szCs w:val="16"/>
          <w:lang w:val="en-US"/>
        </w:rPr>
      </w:pPr>
      <w:r w:rsidRPr="006A2D8C">
        <w:rPr>
          <w:rFonts w:cs="Times New Roman"/>
          <w:sz w:val="16"/>
          <w:szCs w:val="16"/>
          <w:lang w:val="en-US"/>
        </w:rPr>
        <w:t xml:space="preserve">N. </w:t>
      </w:r>
      <w:proofErr w:type="spellStart"/>
      <w:r w:rsidRPr="006A2D8C">
        <w:rPr>
          <w:rFonts w:cs="Times New Roman"/>
          <w:sz w:val="16"/>
          <w:szCs w:val="16"/>
          <w:lang w:val="en-US"/>
        </w:rPr>
        <w:t>Fumo</w:t>
      </w:r>
      <w:proofErr w:type="spellEnd"/>
      <w:r w:rsidR="00BD49EF">
        <w:rPr>
          <w:rFonts w:cs="Times New Roman"/>
          <w:sz w:val="16"/>
          <w:szCs w:val="16"/>
          <w:lang w:val="en-US"/>
        </w:rPr>
        <w:t xml:space="preserve"> and</w:t>
      </w:r>
      <w:r w:rsidRPr="006A2D8C">
        <w:rPr>
          <w:rFonts w:cs="Times New Roman"/>
          <w:sz w:val="16"/>
          <w:szCs w:val="16"/>
          <w:lang w:val="en-US"/>
        </w:rPr>
        <w:t xml:space="preserve"> M.A.</w:t>
      </w:r>
      <w:r w:rsidR="006A2D8C" w:rsidRPr="006A2D8C">
        <w:rPr>
          <w:rFonts w:cs="Times New Roman"/>
          <w:sz w:val="16"/>
          <w:szCs w:val="16"/>
          <w:lang w:val="en-US"/>
        </w:rPr>
        <w:t>R.</w:t>
      </w:r>
      <w:r w:rsidRPr="006A2D8C">
        <w:rPr>
          <w:rFonts w:cs="Times New Roman"/>
          <w:sz w:val="16"/>
          <w:szCs w:val="16"/>
          <w:lang w:val="en-US"/>
        </w:rPr>
        <w:t xml:space="preserve"> Biswas,</w:t>
      </w:r>
      <w:r w:rsidR="006A2D8C" w:rsidRPr="006A2D8C">
        <w:rPr>
          <w:rFonts w:cs="Times New Roman"/>
          <w:sz w:val="16"/>
          <w:szCs w:val="16"/>
          <w:lang w:val="en-US"/>
        </w:rPr>
        <w:t xml:space="preserve"> “</w:t>
      </w:r>
      <w:r w:rsidRPr="006A2D8C">
        <w:rPr>
          <w:rFonts w:cs="Times New Roman"/>
          <w:sz w:val="16"/>
          <w:szCs w:val="16"/>
          <w:lang w:val="en-US"/>
        </w:rPr>
        <w:t>Regression analysis for prediction of residential energy consumption,</w:t>
      </w:r>
      <w:r w:rsidR="006A2D8C" w:rsidRPr="006A2D8C">
        <w:rPr>
          <w:rFonts w:cs="Times New Roman"/>
          <w:sz w:val="16"/>
          <w:szCs w:val="16"/>
          <w:lang w:val="en-US"/>
        </w:rPr>
        <w:t>”</w:t>
      </w:r>
      <w:r w:rsidR="006A2D8C">
        <w:rPr>
          <w:rFonts w:cs="Times New Roman"/>
          <w:sz w:val="16"/>
          <w:szCs w:val="16"/>
          <w:lang w:val="en-US"/>
        </w:rPr>
        <w:t xml:space="preserve"> </w:t>
      </w:r>
      <w:r w:rsidRPr="006A2D8C">
        <w:rPr>
          <w:rFonts w:cs="Times New Roman"/>
          <w:i/>
          <w:iCs/>
          <w:sz w:val="16"/>
          <w:szCs w:val="16"/>
          <w:lang w:val="en-US"/>
        </w:rPr>
        <w:t>Renewable and Sustainable Energy Reviews,</w:t>
      </w:r>
      <w:r w:rsidR="006A2D8C">
        <w:rPr>
          <w:rFonts w:cs="Times New Roman"/>
          <w:i/>
          <w:iCs/>
          <w:sz w:val="16"/>
          <w:szCs w:val="16"/>
          <w:lang w:val="en-US"/>
        </w:rPr>
        <w:t xml:space="preserve"> </w:t>
      </w:r>
      <w:r w:rsidR="006A2D8C">
        <w:rPr>
          <w:rFonts w:cs="Times New Roman"/>
          <w:sz w:val="16"/>
          <w:szCs w:val="16"/>
          <w:lang w:val="en-US"/>
        </w:rPr>
        <w:t>vol. 47, pp. 332-343. 2015.</w:t>
      </w:r>
    </w:p>
    <w:p w14:paraId="49E2F1E3" w14:textId="2A200BA8" w:rsidR="00F006D1" w:rsidRPr="007B1E6B" w:rsidRDefault="006F0DC3" w:rsidP="001E64AE">
      <w:pPr>
        <w:pStyle w:val="ListParagraph"/>
        <w:numPr>
          <w:ilvl w:val="0"/>
          <w:numId w:val="9"/>
        </w:numPr>
        <w:spacing w:line="240" w:lineRule="auto"/>
        <w:ind w:left="357" w:hanging="357"/>
        <w:rPr>
          <w:rFonts w:cs="Times New Roman"/>
          <w:sz w:val="16"/>
          <w:szCs w:val="16"/>
          <w:lang w:val="en-US"/>
        </w:rPr>
      </w:pPr>
      <w:r w:rsidRPr="00F006D1">
        <w:rPr>
          <w:rFonts w:cs="Times New Roman"/>
          <w:sz w:val="16"/>
          <w:szCs w:val="16"/>
          <w:lang w:val="en-US"/>
        </w:rPr>
        <w:t xml:space="preserve">M.A.M. Daut, </w:t>
      </w:r>
      <w:r w:rsidR="00C06AAC" w:rsidRPr="00F006D1">
        <w:rPr>
          <w:rFonts w:cs="Times New Roman"/>
          <w:sz w:val="16"/>
          <w:szCs w:val="16"/>
          <w:lang w:val="en-US"/>
        </w:rPr>
        <w:t>M.Y.</w:t>
      </w:r>
      <w:r w:rsidRPr="00F006D1">
        <w:rPr>
          <w:rFonts w:cs="Times New Roman"/>
          <w:sz w:val="16"/>
          <w:szCs w:val="16"/>
          <w:lang w:val="en-US"/>
        </w:rPr>
        <w:t xml:space="preserve"> Hassan, </w:t>
      </w:r>
      <w:r w:rsidR="00C06AAC" w:rsidRPr="00F006D1">
        <w:rPr>
          <w:rFonts w:cs="Times New Roman"/>
          <w:sz w:val="16"/>
          <w:szCs w:val="16"/>
          <w:lang w:val="en-US"/>
        </w:rPr>
        <w:t>H.</w:t>
      </w:r>
      <w:r w:rsidRPr="00F006D1">
        <w:rPr>
          <w:rFonts w:cs="Times New Roman"/>
          <w:sz w:val="16"/>
          <w:szCs w:val="16"/>
          <w:lang w:val="en-US"/>
        </w:rPr>
        <w:t xml:space="preserve"> Abdullah, </w:t>
      </w:r>
      <w:r w:rsidR="001B5838" w:rsidRPr="00F006D1">
        <w:rPr>
          <w:rFonts w:cs="Times New Roman"/>
          <w:sz w:val="16"/>
          <w:szCs w:val="16"/>
          <w:lang w:val="en-US"/>
        </w:rPr>
        <w:t>H.A. Rahman</w:t>
      </w:r>
      <w:r w:rsidRPr="00F006D1">
        <w:rPr>
          <w:rFonts w:cs="Times New Roman"/>
          <w:sz w:val="16"/>
          <w:szCs w:val="16"/>
          <w:lang w:val="en-US"/>
        </w:rPr>
        <w:t xml:space="preserve">, </w:t>
      </w:r>
      <w:r w:rsidR="00FE35D3" w:rsidRPr="00F006D1">
        <w:rPr>
          <w:rFonts w:cs="Times New Roman"/>
          <w:sz w:val="16"/>
          <w:szCs w:val="16"/>
          <w:lang w:val="en-US"/>
        </w:rPr>
        <w:t>M.P. Abdullah</w:t>
      </w:r>
      <w:r w:rsidR="00BD49EF">
        <w:rPr>
          <w:rFonts w:cs="Times New Roman"/>
          <w:sz w:val="16"/>
          <w:szCs w:val="16"/>
          <w:lang w:val="en-US"/>
        </w:rPr>
        <w:t xml:space="preserve"> and</w:t>
      </w:r>
      <w:r w:rsidRPr="00F006D1">
        <w:rPr>
          <w:rFonts w:cs="Times New Roman"/>
          <w:sz w:val="16"/>
          <w:szCs w:val="16"/>
          <w:lang w:val="en-US"/>
        </w:rPr>
        <w:t xml:space="preserve"> </w:t>
      </w:r>
      <w:r w:rsidR="00F006D1" w:rsidRPr="00F006D1">
        <w:rPr>
          <w:rFonts w:cs="Times New Roman"/>
          <w:sz w:val="16"/>
          <w:szCs w:val="16"/>
          <w:lang w:val="en-US"/>
        </w:rPr>
        <w:t>F.</w:t>
      </w:r>
      <w:r w:rsidRPr="00F006D1">
        <w:rPr>
          <w:rFonts w:cs="Times New Roman"/>
          <w:sz w:val="16"/>
          <w:szCs w:val="16"/>
          <w:lang w:val="en-US"/>
        </w:rPr>
        <w:t xml:space="preserve"> </w:t>
      </w:r>
      <w:proofErr w:type="spellStart"/>
      <w:r w:rsidRPr="00F006D1">
        <w:rPr>
          <w:rFonts w:cs="Times New Roman"/>
          <w:sz w:val="16"/>
          <w:szCs w:val="16"/>
          <w:lang w:val="en-US"/>
        </w:rPr>
        <w:t>Hussin</w:t>
      </w:r>
      <w:proofErr w:type="spellEnd"/>
      <w:r w:rsidRPr="00F006D1">
        <w:rPr>
          <w:rFonts w:cs="Times New Roman"/>
          <w:sz w:val="16"/>
          <w:szCs w:val="16"/>
          <w:lang w:val="en-US"/>
        </w:rPr>
        <w:t>,</w:t>
      </w:r>
      <w:r w:rsidR="00F006D1" w:rsidRPr="00F006D1">
        <w:rPr>
          <w:rFonts w:cs="Times New Roman"/>
          <w:sz w:val="16"/>
          <w:szCs w:val="16"/>
          <w:lang w:val="en-US"/>
        </w:rPr>
        <w:t xml:space="preserve"> “</w:t>
      </w:r>
      <w:r w:rsidRPr="00F006D1">
        <w:rPr>
          <w:rFonts w:cs="Times New Roman"/>
          <w:sz w:val="16"/>
          <w:szCs w:val="16"/>
          <w:lang w:val="en-US"/>
        </w:rPr>
        <w:t>Building electrical energy consumption forecasting analysis using conventional and artificial intelligence methods: A review,</w:t>
      </w:r>
      <w:r w:rsidR="00F006D1" w:rsidRPr="00F006D1">
        <w:rPr>
          <w:rFonts w:cs="Times New Roman"/>
          <w:sz w:val="16"/>
          <w:szCs w:val="16"/>
          <w:lang w:val="en-US"/>
        </w:rPr>
        <w:t>”</w:t>
      </w:r>
      <w:r w:rsidR="00F006D1">
        <w:rPr>
          <w:rFonts w:cs="Times New Roman"/>
          <w:sz w:val="16"/>
          <w:szCs w:val="16"/>
          <w:lang w:val="en-US"/>
        </w:rPr>
        <w:t xml:space="preserve"> </w:t>
      </w:r>
      <w:r w:rsidRPr="00F006D1">
        <w:rPr>
          <w:rFonts w:cs="Times New Roman"/>
          <w:i/>
          <w:iCs/>
          <w:sz w:val="16"/>
          <w:szCs w:val="16"/>
          <w:lang w:val="en-US"/>
        </w:rPr>
        <w:t>Renewable and Sustainable Energy Reviews,</w:t>
      </w:r>
      <w:r w:rsidR="00F006D1">
        <w:rPr>
          <w:rFonts w:cs="Times New Roman"/>
          <w:i/>
          <w:iCs/>
          <w:sz w:val="16"/>
          <w:szCs w:val="16"/>
          <w:lang w:val="en-US"/>
        </w:rPr>
        <w:t xml:space="preserve"> </w:t>
      </w:r>
      <w:r w:rsidR="00F006D1">
        <w:rPr>
          <w:rFonts w:cs="Times New Roman"/>
          <w:sz w:val="16"/>
          <w:szCs w:val="16"/>
          <w:lang w:val="en-US"/>
        </w:rPr>
        <w:t>vol. 70, pp. 1108-1118. 2017.</w:t>
      </w:r>
    </w:p>
    <w:p w14:paraId="32DEEBF8" w14:textId="75D57C59" w:rsidR="00D90184" w:rsidRPr="00272663" w:rsidRDefault="00D90184" w:rsidP="001E64AE">
      <w:pPr>
        <w:pStyle w:val="ListParagraph"/>
        <w:numPr>
          <w:ilvl w:val="0"/>
          <w:numId w:val="9"/>
        </w:numPr>
        <w:spacing w:line="240" w:lineRule="auto"/>
        <w:ind w:left="357" w:hanging="357"/>
        <w:rPr>
          <w:rFonts w:cs="Times New Roman"/>
          <w:i/>
          <w:iCs/>
          <w:sz w:val="16"/>
          <w:szCs w:val="16"/>
          <w:lang w:val="en-US"/>
        </w:rPr>
      </w:pPr>
      <w:r w:rsidRPr="00272663">
        <w:rPr>
          <w:rFonts w:cs="Times New Roman"/>
          <w:sz w:val="16"/>
          <w:szCs w:val="16"/>
          <w:lang w:val="en-US"/>
        </w:rPr>
        <w:lastRenderedPageBreak/>
        <w:t>S.M. Islam, S.M. Al-Alawi</w:t>
      </w:r>
      <w:r w:rsidR="00BD49EF">
        <w:rPr>
          <w:rFonts w:cs="Times New Roman"/>
          <w:sz w:val="16"/>
          <w:szCs w:val="16"/>
          <w:lang w:val="en-US"/>
        </w:rPr>
        <w:t>, and</w:t>
      </w:r>
      <w:r w:rsidRPr="00272663">
        <w:rPr>
          <w:rFonts w:cs="Times New Roman"/>
          <w:sz w:val="16"/>
          <w:szCs w:val="16"/>
          <w:lang w:val="en-US"/>
        </w:rPr>
        <w:t xml:space="preserve"> K.A. </w:t>
      </w:r>
      <w:proofErr w:type="spellStart"/>
      <w:r w:rsidRPr="00272663">
        <w:rPr>
          <w:rFonts w:cs="Times New Roman"/>
          <w:sz w:val="16"/>
          <w:szCs w:val="16"/>
          <w:lang w:val="en-US"/>
        </w:rPr>
        <w:t>Ellithy</w:t>
      </w:r>
      <w:proofErr w:type="spellEnd"/>
      <w:r w:rsidRPr="00272663">
        <w:rPr>
          <w:rFonts w:cs="Times New Roman"/>
          <w:sz w:val="16"/>
          <w:szCs w:val="16"/>
          <w:lang w:val="en-US"/>
        </w:rPr>
        <w:t xml:space="preserve">, “Forecasting monthly electric load and energy for a </w:t>
      </w:r>
      <w:proofErr w:type="gramStart"/>
      <w:r w:rsidRPr="00272663">
        <w:rPr>
          <w:rFonts w:cs="Times New Roman"/>
          <w:sz w:val="16"/>
          <w:szCs w:val="16"/>
          <w:lang w:val="en-US"/>
        </w:rPr>
        <w:t>fast growing</w:t>
      </w:r>
      <w:proofErr w:type="gramEnd"/>
      <w:r w:rsidRPr="00272663">
        <w:rPr>
          <w:rFonts w:cs="Times New Roman"/>
          <w:sz w:val="16"/>
          <w:szCs w:val="16"/>
          <w:lang w:val="en-US"/>
        </w:rPr>
        <w:t xml:space="preserve"> utility using an artificial neural network,”</w:t>
      </w:r>
      <w:r w:rsidR="00272663" w:rsidRPr="00272663">
        <w:rPr>
          <w:rFonts w:cs="Times New Roman"/>
          <w:sz w:val="16"/>
          <w:szCs w:val="16"/>
          <w:lang w:val="en-US"/>
        </w:rPr>
        <w:t xml:space="preserve"> </w:t>
      </w:r>
      <w:r w:rsidRPr="00272663">
        <w:rPr>
          <w:rFonts w:cs="Times New Roman"/>
          <w:i/>
          <w:iCs/>
          <w:sz w:val="16"/>
          <w:szCs w:val="16"/>
          <w:lang w:val="en-US"/>
        </w:rPr>
        <w:t>Electric Power Systems Research,</w:t>
      </w:r>
      <w:r w:rsidR="00272663">
        <w:rPr>
          <w:rFonts w:cs="Times New Roman"/>
          <w:i/>
          <w:iCs/>
          <w:sz w:val="16"/>
          <w:szCs w:val="16"/>
          <w:lang w:val="en-US"/>
        </w:rPr>
        <w:t xml:space="preserve"> </w:t>
      </w:r>
      <w:r w:rsidR="00272663">
        <w:rPr>
          <w:rFonts w:cs="Times New Roman"/>
          <w:sz w:val="16"/>
          <w:szCs w:val="16"/>
          <w:lang w:val="en-US"/>
        </w:rPr>
        <w:t>vol. 34, no. 1, pp. 1-9. 1995.</w:t>
      </w:r>
    </w:p>
    <w:p w14:paraId="1DCDDD4F" w14:textId="2119CCE0" w:rsidR="007636CB" w:rsidRPr="007636CB" w:rsidRDefault="007636CB" w:rsidP="001E64AE">
      <w:pPr>
        <w:pStyle w:val="ListParagraph"/>
        <w:numPr>
          <w:ilvl w:val="0"/>
          <w:numId w:val="9"/>
        </w:numPr>
        <w:spacing w:line="240" w:lineRule="auto"/>
        <w:ind w:left="357" w:hanging="357"/>
        <w:rPr>
          <w:rFonts w:cs="Times New Roman"/>
          <w:i/>
          <w:iCs/>
          <w:sz w:val="16"/>
          <w:szCs w:val="16"/>
          <w:lang w:val="en-US"/>
        </w:rPr>
      </w:pPr>
      <w:r w:rsidRPr="007636CB">
        <w:rPr>
          <w:rFonts w:cs="Times New Roman"/>
          <w:sz w:val="16"/>
          <w:szCs w:val="16"/>
          <w:lang w:val="en-US"/>
        </w:rPr>
        <w:t xml:space="preserve">S. </w:t>
      </w:r>
      <w:proofErr w:type="spellStart"/>
      <w:r w:rsidRPr="007636CB">
        <w:rPr>
          <w:rFonts w:cs="Times New Roman"/>
          <w:sz w:val="16"/>
          <w:szCs w:val="16"/>
          <w:lang w:val="en-US"/>
        </w:rPr>
        <w:t>Karatasou</w:t>
      </w:r>
      <w:proofErr w:type="spellEnd"/>
      <w:r w:rsidRPr="007636CB">
        <w:rPr>
          <w:rFonts w:cs="Times New Roman"/>
          <w:sz w:val="16"/>
          <w:szCs w:val="16"/>
          <w:lang w:val="en-US"/>
        </w:rPr>
        <w:t xml:space="preserve">, M. </w:t>
      </w:r>
      <w:proofErr w:type="spellStart"/>
      <w:r w:rsidRPr="007636CB">
        <w:rPr>
          <w:rFonts w:cs="Times New Roman"/>
          <w:sz w:val="16"/>
          <w:szCs w:val="16"/>
          <w:lang w:val="en-US"/>
        </w:rPr>
        <w:t>Santamouris</w:t>
      </w:r>
      <w:proofErr w:type="spellEnd"/>
      <w:r w:rsidR="00BD49EF">
        <w:rPr>
          <w:rFonts w:cs="Times New Roman"/>
          <w:sz w:val="16"/>
          <w:szCs w:val="16"/>
          <w:lang w:val="en-US"/>
        </w:rPr>
        <w:t xml:space="preserve"> and</w:t>
      </w:r>
      <w:r w:rsidRPr="007636CB">
        <w:rPr>
          <w:rFonts w:cs="Times New Roman"/>
          <w:sz w:val="16"/>
          <w:szCs w:val="16"/>
          <w:lang w:val="en-US"/>
        </w:rPr>
        <w:t xml:space="preserve"> V. </w:t>
      </w:r>
      <w:proofErr w:type="spellStart"/>
      <w:r w:rsidRPr="007636CB">
        <w:rPr>
          <w:rFonts w:cs="Times New Roman"/>
          <w:sz w:val="16"/>
          <w:szCs w:val="16"/>
          <w:lang w:val="en-US"/>
        </w:rPr>
        <w:t>Geros</w:t>
      </w:r>
      <w:proofErr w:type="spellEnd"/>
      <w:r w:rsidRPr="007636CB">
        <w:rPr>
          <w:rFonts w:cs="Times New Roman"/>
          <w:sz w:val="16"/>
          <w:szCs w:val="16"/>
          <w:lang w:val="en-US"/>
        </w:rPr>
        <w:t>, “Modeling and predicting building's energy use with artificial neural networks: Methods and results,”</w:t>
      </w:r>
      <w:r>
        <w:rPr>
          <w:rFonts w:cs="Times New Roman"/>
          <w:sz w:val="16"/>
          <w:szCs w:val="16"/>
          <w:lang w:val="en-US"/>
        </w:rPr>
        <w:t xml:space="preserve"> </w:t>
      </w:r>
      <w:r w:rsidRPr="007636CB">
        <w:rPr>
          <w:rFonts w:cs="Times New Roman"/>
          <w:i/>
          <w:iCs/>
          <w:sz w:val="16"/>
          <w:szCs w:val="16"/>
          <w:lang w:val="en-US"/>
        </w:rPr>
        <w:t>Energy and Buildings,</w:t>
      </w:r>
      <w:r>
        <w:rPr>
          <w:rFonts w:cs="Times New Roman"/>
          <w:i/>
          <w:iCs/>
          <w:sz w:val="16"/>
          <w:szCs w:val="16"/>
          <w:lang w:val="en-US"/>
        </w:rPr>
        <w:t xml:space="preserve"> </w:t>
      </w:r>
      <w:r>
        <w:rPr>
          <w:rFonts w:cs="Times New Roman"/>
          <w:sz w:val="16"/>
          <w:szCs w:val="16"/>
          <w:lang w:val="en-US"/>
        </w:rPr>
        <w:t>vol. 38, no. 8, pp. 949-958. 2006.</w:t>
      </w:r>
    </w:p>
    <w:p w14:paraId="64D4BF0A" w14:textId="09F982E9" w:rsidR="00CF767A" w:rsidRDefault="0003617B" w:rsidP="001E64AE">
      <w:pPr>
        <w:pStyle w:val="ListParagraph"/>
        <w:numPr>
          <w:ilvl w:val="0"/>
          <w:numId w:val="9"/>
        </w:numPr>
        <w:spacing w:line="240" w:lineRule="auto"/>
        <w:ind w:left="357" w:hanging="357"/>
        <w:rPr>
          <w:rFonts w:cs="Times New Roman"/>
          <w:sz w:val="16"/>
          <w:szCs w:val="16"/>
          <w:lang w:val="en-US"/>
        </w:rPr>
      </w:pPr>
      <w:r>
        <w:rPr>
          <w:rFonts w:cs="Times New Roman"/>
          <w:sz w:val="16"/>
          <w:szCs w:val="16"/>
          <w:lang w:val="en-US"/>
        </w:rPr>
        <w:t xml:space="preserve">W. Kong, Z.Y. Dong, Y. Jia, D.J. Hill, Y. Xu, and </w:t>
      </w:r>
      <w:r w:rsidR="00BD49EF">
        <w:rPr>
          <w:rFonts w:cs="Times New Roman"/>
          <w:sz w:val="16"/>
          <w:szCs w:val="16"/>
          <w:lang w:val="en-US"/>
        </w:rPr>
        <w:t xml:space="preserve">Y. Zhang, “Short-Term Residential Load Forecasting Based on LSTM Recurrent Neural Network,” </w:t>
      </w:r>
      <w:r w:rsidR="00BD49EF">
        <w:rPr>
          <w:rFonts w:cs="Times New Roman"/>
          <w:i/>
          <w:iCs/>
          <w:sz w:val="16"/>
          <w:szCs w:val="16"/>
          <w:lang w:val="en-US"/>
        </w:rPr>
        <w:t xml:space="preserve">IEEE Transactions on Smart Grid, </w:t>
      </w:r>
      <w:r w:rsidR="00BD49EF">
        <w:rPr>
          <w:rFonts w:cs="Times New Roman"/>
          <w:sz w:val="16"/>
          <w:szCs w:val="16"/>
          <w:lang w:val="en-US"/>
        </w:rPr>
        <w:t>vol. 10, no.1, pp.841-851. 2019.</w:t>
      </w:r>
    </w:p>
    <w:p w14:paraId="25797457" w14:textId="733FC2E3" w:rsidR="0042325B" w:rsidRPr="0042325B" w:rsidRDefault="0042325B" w:rsidP="001E64AE">
      <w:pPr>
        <w:pStyle w:val="ListParagraph"/>
        <w:numPr>
          <w:ilvl w:val="0"/>
          <w:numId w:val="9"/>
        </w:numPr>
        <w:spacing w:line="240" w:lineRule="auto"/>
        <w:ind w:left="357" w:hanging="357"/>
        <w:rPr>
          <w:rFonts w:cs="Times New Roman"/>
          <w:i/>
          <w:iCs/>
          <w:sz w:val="16"/>
          <w:szCs w:val="16"/>
          <w:lang w:val="en-US"/>
        </w:rPr>
      </w:pPr>
      <w:r w:rsidRPr="0042325B">
        <w:rPr>
          <w:rFonts w:cs="Times New Roman"/>
          <w:sz w:val="16"/>
          <w:szCs w:val="16"/>
          <w:lang w:val="en-US"/>
        </w:rPr>
        <w:t xml:space="preserve">B. </w:t>
      </w:r>
      <w:proofErr w:type="spellStart"/>
      <w:r w:rsidRPr="0042325B">
        <w:rPr>
          <w:rFonts w:cs="Times New Roman"/>
          <w:sz w:val="16"/>
          <w:szCs w:val="16"/>
          <w:lang w:val="en-US"/>
        </w:rPr>
        <w:t>Kermanshahi</w:t>
      </w:r>
      <w:proofErr w:type="spellEnd"/>
      <w:r w:rsidRPr="0042325B">
        <w:rPr>
          <w:rFonts w:cs="Times New Roman"/>
          <w:sz w:val="16"/>
          <w:szCs w:val="16"/>
          <w:lang w:val="en-US"/>
        </w:rPr>
        <w:t>, “Recurrent neural network for forecasting next 10 years loads of nine Japanese utilities,”</w:t>
      </w:r>
      <w:r>
        <w:rPr>
          <w:rFonts w:cs="Times New Roman"/>
          <w:sz w:val="16"/>
          <w:szCs w:val="16"/>
          <w:lang w:val="en-US"/>
        </w:rPr>
        <w:t xml:space="preserve"> </w:t>
      </w:r>
      <w:r w:rsidRPr="0042325B">
        <w:rPr>
          <w:rFonts w:cs="Times New Roman"/>
          <w:i/>
          <w:iCs/>
          <w:sz w:val="16"/>
          <w:szCs w:val="16"/>
          <w:lang w:val="en-US"/>
        </w:rPr>
        <w:t>Neurocomputing,</w:t>
      </w:r>
      <w:r>
        <w:rPr>
          <w:rFonts w:cs="Times New Roman"/>
          <w:i/>
          <w:iCs/>
          <w:sz w:val="16"/>
          <w:szCs w:val="16"/>
          <w:lang w:val="en-US"/>
        </w:rPr>
        <w:t xml:space="preserve"> </w:t>
      </w:r>
      <w:r w:rsidR="00841DC0">
        <w:rPr>
          <w:rFonts w:cs="Times New Roman"/>
          <w:sz w:val="16"/>
          <w:szCs w:val="16"/>
          <w:lang w:val="en-US"/>
        </w:rPr>
        <w:t xml:space="preserve">vol. 23, no. 1-3, </w:t>
      </w:r>
      <w:r w:rsidR="00102957">
        <w:rPr>
          <w:rFonts w:cs="Times New Roman"/>
          <w:sz w:val="16"/>
          <w:szCs w:val="16"/>
          <w:lang w:val="en-US"/>
        </w:rPr>
        <w:t>pp. 125-133. 1998.</w:t>
      </w:r>
    </w:p>
    <w:p w14:paraId="39E1B995" w14:textId="62BC6446" w:rsidR="002325B1" w:rsidRDefault="002325B1" w:rsidP="001E64AE">
      <w:pPr>
        <w:pStyle w:val="ListParagraph"/>
        <w:numPr>
          <w:ilvl w:val="0"/>
          <w:numId w:val="9"/>
        </w:numPr>
        <w:spacing w:line="240" w:lineRule="auto"/>
        <w:ind w:left="357" w:hanging="357"/>
        <w:rPr>
          <w:rFonts w:cs="Times New Roman"/>
          <w:sz w:val="16"/>
          <w:szCs w:val="16"/>
          <w:lang w:val="en-US"/>
        </w:rPr>
      </w:pPr>
      <w:r w:rsidRPr="002325B1">
        <w:rPr>
          <w:rFonts w:cs="Times New Roman"/>
          <w:sz w:val="16"/>
          <w:szCs w:val="16"/>
          <w:lang w:val="en-US"/>
        </w:rPr>
        <w:t xml:space="preserve">T.Y. Kim, S.B. Cho, “Predicting residential energy consumption using CNN-LSTM neural networks,” </w:t>
      </w:r>
      <w:r w:rsidRPr="002325B1">
        <w:rPr>
          <w:rFonts w:cs="Times New Roman"/>
          <w:i/>
          <w:iCs/>
          <w:sz w:val="16"/>
          <w:szCs w:val="16"/>
          <w:lang w:val="en-US"/>
        </w:rPr>
        <w:t xml:space="preserve">Energy, </w:t>
      </w:r>
      <w:r w:rsidRPr="002325B1">
        <w:rPr>
          <w:rFonts w:cs="Times New Roman"/>
          <w:sz w:val="16"/>
          <w:szCs w:val="16"/>
          <w:lang w:val="en-US"/>
        </w:rPr>
        <w:t>vol. 182,</w:t>
      </w:r>
      <w:r>
        <w:rPr>
          <w:rFonts w:cs="Times New Roman"/>
          <w:sz w:val="16"/>
          <w:szCs w:val="16"/>
          <w:lang w:val="en-US"/>
        </w:rPr>
        <w:t xml:space="preserve"> pp. 72-81</w:t>
      </w:r>
      <w:r w:rsidR="009807C9">
        <w:rPr>
          <w:rFonts w:cs="Times New Roman"/>
          <w:sz w:val="16"/>
          <w:szCs w:val="16"/>
          <w:lang w:val="en-US"/>
        </w:rPr>
        <w:t xml:space="preserve">. </w:t>
      </w:r>
      <w:r w:rsidRPr="002325B1">
        <w:rPr>
          <w:rFonts w:cs="Times New Roman"/>
          <w:sz w:val="16"/>
          <w:szCs w:val="16"/>
          <w:lang w:val="en-US"/>
        </w:rPr>
        <w:t>2019</w:t>
      </w:r>
      <w:r w:rsidR="001043F3">
        <w:rPr>
          <w:rFonts w:cs="Times New Roman"/>
          <w:sz w:val="16"/>
          <w:szCs w:val="16"/>
          <w:lang w:val="en-US"/>
        </w:rPr>
        <w:t>.</w:t>
      </w:r>
    </w:p>
    <w:p w14:paraId="10068E7D" w14:textId="7D688FB3" w:rsidR="00997279" w:rsidRPr="00997279" w:rsidRDefault="00997279" w:rsidP="001E64AE">
      <w:pPr>
        <w:pStyle w:val="ListParagraph"/>
        <w:numPr>
          <w:ilvl w:val="0"/>
          <w:numId w:val="9"/>
        </w:numPr>
        <w:spacing w:line="240" w:lineRule="auto"/>
        <w:ind w:left="357" w:hanging="357"/>
        <w:rPr>
          <w:i/>
          <w:iCs/>
          <w:sz w:val="16"/>
          <w:szCs w:val="16"/>
          <w:lang w:val="en-US"/>
        </w:rPr>
      </w:pPr>
      <w:r w:rsidRPr="00E45559">
        <w:rPr>
          <w:sz w:val="16"/>
          <w:szCs w:val="16"/>
          <w:lang w:val="en-US"/>
        </w:rPr>
        <w:t>N. Wei, C. Li, X. Peng, F. Zeng, and X. Lu, “Conventional models and artificial intelligence-based models for energy consumption forecasting: A review,”</w:t>
      </w:r>
      <w:r>
        <w:rPr>
          <w:sz w:val="16"/>
          <w:szCs w:val="16"/>
          <w:lang w:val="en-US"/>
        </w:rPr>
        <w:t xml:space="preserve"> </w:t>
      </w:r>
      <w:r w:rsidRPr="00E45559">
        <w:rPr>
          <w:i/>
          <w:iCs/>
          <w:sz w:val="16"/>
          <w:szCs w:val="16"/>
          <w:lang w:val="en-US"/>
        </w:rPr>
        <w:t>Journal of Petroleum Science and Engineering,</w:t>
      </w:r>
      <w:r>
        <w:rPr>
          <w:i/>
          <w:iCs/>
          <w:sz w:val="16"/>
          <w:szCs w:val="16"/>
          <w:lang w:val="en-US"/>
        </w:rPr>
        <w:t xml:space="preserve"> </w:t>
      </w:r>
      <w:r>
        <w:rPr>
          <w:sz w:val="16"/>
          <w:szCs w:val="16"/>
          <w:lang w:val="en-US"/>
        </w:rPr>
        <w:t>vol. 181, pp. 106-187. 2019.</w:t>
      </w:r>
    </w:p>
    <w:p w14:paraId="18E9BE8F" w14:textId="1D53DBCA" w:rsidR="0042325B" w:rsidRPr="008A4900" w:rsidRDefault="007223F1" w:rsidP="00BA33EB">
      <w:pPr>
        <w:pStyle w:val="ListParagraph"/>
        <w:numPr>
          <w:ilvl w:val="0"/>
          <w:numId w:val="9"/>
        </w:numPr>
        <w:spacing w:line="240" w:lineRule="auto"/>
        <w:ind w:left="357" w:hanging="357"/>
        <w:rPr>
          <w:rStyle w:val="Hyperlink"/>
          <w:rFonts w:cs="Times New Roman"/>
          <w:color w:val="auto"/>
          <w:sz w:val="16"/>
          <w:szCs w:val="16"/>
          <w:u w:val="none"/>
          <w:lang w:val="en-US"/>
        </w:rPr>
      </w:pPr>
      <w:r>
        <w:rPr>
          <w:rFonts w:cs="Times New Roman"/>
          <w:sz w:val="16"/>
          <w:szCs w:val="16"/>
          <w:lang w:val="en-US"/>
        </w:rPr>
        <w:t>S. Davidson. “Working from home in Ontario will be recommended for the ‘foreseeable future</w:t>
      </w:r>
      <w:r w:rsidR="00476437">
        <w:rPr>
          <w:rFonts w:cs="Times New Roman"/>
          <w:sz w:val="16"/>
          <w:szCs w:val="16"/>
          <w:lang w:val="en-US"/>
        </w:rPr>
        <w:t>’.”</w:t>
      </w:r>
      <w:r w:rsidR="009F1DDB">
        <w:rPr>
          <w:rFonts w:cs="Times New Roman"/>
          <w:sz w:val="16"/>
          <w:szCs w:val="16"/>
          <w:lang w:val="en-US"/>
        </w:rPr>
        <w:t xml:space="preserve"> </w:t>
      </w:r>
      <w:r w:rsidR="00D44395">
        <w:rPr>
          <w:rFonts w:cs="Times New Roman"/>
          <w:sz w:val="16"/>
          <w:szCs w:val="16"/>
          <w:lang w:val="en-US"/>
        </w:rPr>
        <w:t>CTV News</w:t>
      </w:r>
      <w:r w:rsidR="00505E45">
        <w:rPr>
          <w:rFonts w:cs="Times New Roman"/>
          <w:sz w:val="16"/>
          <w:szCs w:val="16"/>
          <w:lang w:val="en-US"/>
        </w:rPr>
        <w:t xml:space="preserve">. </w:t>
      </w:r>
      <w:r w:rsidR="00477842">
        <w:t xml:space="preserve"> </w:t>
      </w:r>
      <w:r w:rsidR="008A4900" w:rsidRPr="00505E45">
        <w:rPr>
          <w:sz w:val="16"/>
          <w:szCs w:val="16"/>
          <w:lang w:val="en-US"/>
        </w:rPr>
        <w:t>https://toronto.ctvnews.ca/working-from-home-in-ontario-will-be-recommended-for-the-foreseeable-future-1.5035635</w:t>
      </w:r>
      <w:r w:rsidR="006C7E01">
        <w:rPr>
          <w:sz w:val="16"/>
          <w:szCs w:val="16"/>
          <w:lang w:val="en-US"/>
        </w:rPr>
        <w:t>.</w:t>
      </w:r>
    </w:p>
    <w:p w14:paraId="3E849B43" w14:textId="058C34FE" w:rsidR="001612A0" w:rsidRDefault="00037774" w:rsidP="001E64AE">
      <w:pPr>
        <w:pStyle w:val="ListParagraph"/>
        <w:numPr>
          <w:ilvl w:val="0"/>
          <w:numId w:val="9"/>
        </w:numPr>
        <w:spacing w:line="240" w:lineRule="auto"/>
        <w:ind w:left="357" w:hanging="357"/>
        <w:rPr>
          <w:sz w:val="16"/>
          <w:szCs w:val="16"/>
          <w:lang w:val="en-US"/>
        </w:rPr>
      </w:pPr>
      <w:r>
        <w:rPr>
          <w:sz w:val="16"/>
          <w:szCs w:val="16"/>
          <w:lang w:val="en-US"/>
        </w:rPr>
        <w:t xml:space="preserve">Government of Canada, “Canada weather information,” </w:t>
      </w:r>
      <w:r w:rsidR="006C7E01" w:rsidRPr="006C7E01">
        <w:rPr>
          <w:sz w:val="16"/>
          <w:szCs w:val="16"/>
          <w:lang w:val="en-US"/>
        </w:rPr>
        <w:t>https://weather.gc.ca/</w:t>
      </w:r>
      <w:r w:rsidR="006C7E01">
        <w:rPr>
          <w:sz w:val="16"/>
          <w:szCs w:val="16"/>
          <w:lang w:val="en-US"/>
        </w:rPr>
        <w:t>.</w:t>
      </w:r>
    </w:p>
    <w:p w14:paraId="532126C6" w14:textId="39459766" w:rsidR="0075249D" w:rsidRPr="00CE4010" w:rsidRDefault="00092768" w:rsidP="001E64AE">
      <w:pPr>
        <w:pStyle w:val="ListParagraph"/>
        <w:numPr>
          <w:ilvl w:val="0"/>
          <w:numId w:val="9"/>
        </w:numPr>
        <w:spacing w:line="240" w:lineRule="auto"/>
        <w:ind w:left="357" w:hanging="357"/>
        <w:rPr>
          <w:sz w:val="16"/>
          <w:szCs w:val="16"/>
          <w:lang w:val="en-US"/>
        </w:rPr>
      </w:pPr>
      <w:r>
        <w:rPr>
          <w:sz w:val="16"/>
          <w:szCs w:val="16"/>
          <w:lang w:val="en-US"/>
        </w:rPr>
        <w:t xml:space="preserve">A. </w:t>
      </w:r>
      <w:proofErr w:type="spellStart"/>
      <w:r>
        <w:rPr>
          <w:sz w:val="16"/>
          <w:szCs w:val="16"/>
          <w:lang w:val="en-US"/>
        </w:rPr>
        <w:t>G</w:t>
      </w:r>
      <w:r w:rsidR="00F27C48" w:rsidRPr="00F27C48">
        <w:rPr>
          <w:sz w:val="16"/>
          <w:szCs w:val="16"/>
          <w:lang w:val="en-US"/>
        </w:rPr>
        <w:t>é</w:t>
      </w:r>
      <w:r>
        <w:rPr>
          <w:sz w:val="16"/>
          <w:szCs w:val="16"/>
          <w:lang w:val="en-US"/>
        </w:rPr>
        <w:t>ron</w:t>
      </w:r>
      <w:proofErr w:type="spellEnd"/>
      <w:r w:rsidR="00561572">
        <w:rPr>
          <w:sz w:val="16"/>
          <w:szCs w:val="16"/>
          <w:lang w:val="en-US"/>
        </w:rPr>
        <w:t>, “</w:t>
      </w:r>
      <w:r w:rsidR="00E876F7">
        <w:rPr>
          <w:sz w:val="16"/>
          <w:szCs w:val="16"/>
          <w:lang w:val="en-US"/>
        </w:rPr>
        <w:t>Training Deep Neural Networks</w:t>
      </w:r>
      <w:r w:rsidR="00D82BFE">
        <w:rPr>
          <w:sz w:val="16"/>
          <w:szCs w:val="16"/>
          <w:lang w:val="en-US"/>
        </w:rPr>
        <w:t xml:space="preserve">,” in </w:t>
      </w:r>
      <w:r w:rsidR="00D82BFE">
        <w:rPr>
          <w:i/>
          <w:iCs/>
          <w:sz w:val="16"/>
          <w:szCs w:val="16"/>
          <w:lang w:val="en-US"/>
        </w:rPr>
        <w:t xml:space="preserve">Hands-on Machine Learning with </w:t>
      </w:r>
      <w:proofErr w:type="spellStart"/>
      <w:r w:rsidR="00D82BFE">
        <w:rPr>
          <w:i/>
          <w:iCs/>
          <w:sz w:val="16"/>
          <w:szCs w:val="16"/>
          <w:lang w:val="en-US"/>
        </w:rPr>
        <w:t>Scitkit</w:t>
      </w:r>
      <w:proofErr w:type="spellEnd"/>
      <w:r w:rsidR="00D82BFE">
        <w:rPr>
          <w:i/>
          <w:iCs/>
          <w:sz w:val="16"/>
          <w:szCs w:val="16"/>
          <w:lang w:val="en-US"/>
        </w:rPr>
        <w:t xml:space="preserve">-Learn, </w:t>
      </w:r>
      <w:proofErr w:type="spellStart"/>
      <w:r w:rsidR="00D82BFE">
        <w:rPr>
          <w:i/>
          <w:iCs/>
          <w:sz w:val="16"/>
          <w:szCs w:val="16"/>
          <w:lang w:val="en-US"/>
        </w:rPr>
        <w:t>Keras</w:t>
      </w:r>
      <w:proofErr w:type="spellEnd"/>
      <w:r w:rsidR="00D82BFE">
        <w:rPr>
          <w:i/>
          <w:iCs/>
          <w:sz w:val="16"/>
          <w:szCs w:val="16"/>
          <w:lang w:val="en-US"/>
        </w:rPr>
        <w:t xml:space="preserve">, and </w:t>
      </w:r>
      <w:proofErr w:type="spellStart"/>
      <w:r w:rsidR="00D82BFE">
        <w:rPr>
          <w:i/>
          <w:iCs/>
          <w:sz w:val="16"/>
          <w:szCs w:val="16"/>
          <w:lang w:val="en-US"/>
        </w:rPr>
        <w:t>Tensorflow</w:t>
      </w:r>
      <w:proofErr w:type="spellEnd"/>
      <w:r w:rsidR="00733C9A">
        <w:rPr>
          <w:i/>
          <w:iCs/>
          <w:sz w:val="16"/>
          <w:szCs w:val="16"/>
          <w:lang w:val="en-US"/>
        </w:rPr>
        <w:t>,</w:t>
      </w:r>
      <w:r w:rsidR="005C48CE">
        <w:rPr>
          <w:i/>
          <w:iCs/>
          <w:sz w:val="16"/>
          <w:szCs w:val="16"/>
          <w:lang w:val="en-US"/>
        </w:rPr>
        <w:t xml:space="preserve"> </w:t>
      </w:r>
      <w:r w:rsidR="006F1814">
        <w:rPr>
          <w:sz w:val="16"/>
          <w:szCs w:val="16"/>
          <w:lang w:val="en-US"/>
        </w:rPr>
        <w:t xml:space="preserve">2nd ed., </w:t>
      </w:r>
      <w:r w:rsidR="00617993">
        <w:rPr>
          <w:sz w:val="16"/>
          <w:szCs w:val="16"/>
          <w:lang w:val="en-US"/>
        </w:rPr>
        <w:t xml:space="preserve">Sebastopol, </w:t>
      </w:r>
      <w:r w:rsidR="003B1D7C">
        <w:rPr>
          <w:sz w:val="16"/>
          <w:szCs w:val="16"/>
          <w:lang w:val="en-US"/>
        </w:rPr>
        <w:t xml:space="preserve">CA, </w:t>
      </w:r>
      <w:r w:rsidR="00301F15">
        <w:rPr>
          <w:sz w:val="16"/>
          <w:szCs w:val="16"/>
          <w:lang w:val="en-US"/>
        </w:rPr>
        <w:t>USA</w:t>
      </w:r>
      <w:r w:rsidR="00B4452E">
        <w:rPr>
          <w:sz w:val="16"/>
          <w:szCs w:val="16"/>
          <w:lang w:val="en-US"/>
        </w:rPr>
        <w:t xml:space="preserve">: </w:t>
      </w:r>
      <w:r w:rsidR="0066511B">
        <w:rPr>
          <w:sz w:val="16"/>
          <w:szCs w:val="16"/>
          <w:lang w:val="en-US"/>
        </w:rPr>
        <w:t>O’Reilly</w:t>
      </w:r>
      <w:r w:rsidR="00EA27AD">
        <w:rPr>
          <w:sz w:val="16"/>
          <w:szCs w:val="16"/>
          <w:lang w:val="en-US"/>
        </w:rPr>
        <w:t xml:space="preserve"> Media</w:t>
      </w:r>
      <w:r w:rsidR="00516317">
        <w:rPr>
          <w:sz w:val="16"/>
          <w:szCs w:val="16"/>
          <w:lang w:val="en-US"/>
        </w:rPr>
        <w:t>, 2019, pp.</w:t>
      </w:r>
      <w:r w:rsidR="00E14830">
        <w:rPr>
          <w:sz w:val="16"/>
          <w:szCs w:val="16"/>
          <w:lang w:val="en-US"/>
        </w:rPr>
        <w:t xml:space="preserve"> 327.</w:t>
      </w:r>
      <w:r w:rsidR="00733C9A">
        <w:rPr>
          <w:i/>
          <w:iCs/>
          <w:sz w:val="16"/>
          <w:szCs w:val="16"/>
          <w:lang w:val="en-US"/>
        </w:rPr>
        <w:t xml:space="preserve"> </w:t>
      </w:r>
    </w:p>
    <w:sectPr w:rsidR="0075249D" w:rsidRPr="00CE4010" w:rsidSect="00ED2193">
      <w:pgSz w:w="12240" w:h="15840"/>
      <w:pgMar w:top="1009" w:right="936" w:bottom="1009" w:left="936" w:header="709" w:footer="709" w:gutter="0"/>
      <w:cols w:num="2" w:space="289"/>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9" w:author="Lichuan Zhang" w:date="2020-12-02T16:12:00Z" w:initials="LZ">
    <w:p w14:paraId="50C2EF27" w14:textId="0643EF30" w:rsidR="07A2D875" w:rsidRDefault="07A2D875">
      <w:pPr>
        <w:pStyle w:val="CommentText"/>
      </w:pPr>
      <w:r>
        <w:t xml:space="preserve">While observing the dataset, we see that our data covers two years of time, we also have a split of 60,20,20 and no shuffle, which means we are really doing all the training in one particular year. Since consumption varies between different years, the prediction can drift away from actual value due to this. </w:t>
      </w:r>
      <w:r>
        <w:rPr>
          <w:rStyle w:val="CommentReference"/>
        </w:rPr>
        <w:annotationRef/>
      </w:r>
    </w:p>
    <w:p w14:paraId="016EA086" w14:textId="6542CC31" w:rsidR="07A2D875" w:rsidRDefault="07A2D875">
      <w:pPr>
        <w:pStyle w:val="CommentText"/>
      </w:pPr>
      <w:r>
        <w:t>For a dataset that has limitations, the deep forward neural network works better in general. (Perhaps) it is due to the fact that the LSTM network does pick up features in time, but also it’s vulnerable if the features change in time and it’s not tracked by the network. For the CNN network, a more careful feature engineering/transformation is needed to extract the features more efficiently.</w:t>
      </w:r>
    </w:p>
    <w:p w14:paraId="6AA31676" w14:textId="34A7A6AF" w:rsidR="07A2D875" w:rsidRDefault="07A2D875">
      <w:pPr>
        <w:pStyle w:val="CommentText"/>
      </w:pPr>
      <w:r>
        <w:t xml:space="preserve"> observation on test result of FFNN and give reasons where and perhaps why the algorithm prediction is different from actual output</w:t>
      </w:r>
    </w:p>
    <w:p w14:paraId="7B7B5621" w14:textId="4838D134" w:rsidR="07A2D875" w:rsidRDefault="07A2D87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7B562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13090B7F" w16cex:dateUtc="2020-12-02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7B5621" w16cid:durableId="13090B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218F1E15"/>
    <w:multiLevelType w:val="hybridMultilevel"/>
    <w:tmpl w:val="9E6E62EA"/>
    <w:lvl w:ilvl="0" w:tplc="18442B4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E563A41"/>
    <w:multiLevelType w:val="hybridMultilevel"/>
    <w:tmpl w:val="E40AE1BC"/>
    <w:lvl w:ilvl="0" w:tplc="AA342334">
      <w:start w:val="1"/>
      <w:numFmt w:val="decimal"/>
      <w:lvlText w:val="[%1]"/>
      <w:lvlJc w:val="left"/>
      <w:pPr>
        <w:ind w:left="924" w:hanging="360"/>
      </w:pPr>
      <w:rPr>
        <w:rFonts w:hint="default"/>
        <w:i w:val="0"/>
        <w:iCs w:val="0"/>
        <w:sz w:val="16"/>
        <w:szCs w:val="16"/>
      </w:rPr>
    </w:lvl>
    <w:lvl w:ilvl="1" w:tplc="10090019" w:tentative="1">
      <w:start w:val="1"/>
      <w:numFmt w:val="lowerLetter"/>
      <w:lvlText w:val="%2."/>
      <w:lvlJc w:val="left"/>
      <w:pPr>
        <w:ind w:left="1644" w:hanging="360"/>
      </w:pPr>
    </w:lvl>
    <w:lvl w:ilvl="2" w:tplc="1009001B" w:tentative="1">
      <w:start w:val="1"/>
      <w:numFmt w:val="lowerRoman"/>
      <w:lvlText w:val="%3."/>
      <w:lvlJc w:val="right"/>
      <w:pPr>
        <w:ind w:left="2364" w:hanging="180"/>
      </w:pPr>
    </w:lvl>
    <w:lvl w:ilvl="3" w:tplc="1009000F" w:tentative="1">
      <w:start w:val="1"/>
      <w:numFmt w:val="decimal"/>
      <w:lvlText w:val="%4."/>
      <w:lvlJc w:val="left"/>
      <w:pPr>
        <w:ind w:left="3084" w:hanging="360"/>
      </w:pPr>
    </w:lvl>
    <w:lvl w:ilvl="4" w:tplc="10090019" w:tentative="1">
      <w:start w:val="1"/>
      <w:numFmt w:val="lowerLetter"/>
      <w:lvlText w:val="%5."/>
      <w:lvlJc w:val="left"/>
      <w:pPr>
        <w:ind w:left="3804" w:hanging="360"/>
      </w:pPr>
    </w:lvl>
    <w:lvl w:ilvl="5" w:tplc="1009001B" w:tentative="1">
      <w:start w:val="1"/>
      <w:numFmt w:val="lowerRoman"/>
      <w:lvlText w:val="%6."/>
      <w:lvlJc w:val="right"/>
      <w:pPr>
        <w:ind w:left="4524" w:hanging="180"/>
      </w:pPr>
    </w:lvl>
    <w:lvl w:ilvl="6" w:tplc="1009000F" w:tentative="1">
      <w:start w:val="1"/>
      <w:numFmt w:val="decimal"/>
      <w:lvlText w:val="%7."/>
      <w:lvlJc w:val="left"/>
      <w:pPr>
        <w:ind w:left="5244" w:hanging="360"/>
      </w:pPr>
    </w:lvl>
    <w:lvl w:ilvl="7" w:tplc="10090019" w:tentative="1">
      <w:start w:val="1"/>
      <w:numFmt w:val="lowerLetter"/>
      <w:lvlText w:val="%8."/>
      <w:lvlJc w:val="left"/>
      <w:pPr>
        <w:ind w:left="5964" w:hanging="360"/>
      </w:pPr>
    </w:lvl>
    <w:lvl w:ilvl="8" w:tplc="1009001B" w:tentative="1">
      <w:start w:val="1"/>
      <w:numFmt w:val="lowerRoman"/>
      <w:lvlText w:val="%9."/>
      <w:lvlJc w:val="right"/>
      <w:pPr>
        <w:ind w:left="6684" w:hanging="180"/>
      </w:pPr>
    </w:lvl>
  </w:abstractNum>
  <w:abstractNum w:abstractNumId="3" w15:restartNumberingAfterBreak="0">
    <w:nsid w:val="40FD7B4E"/>
    <w:multiLevelType w:val="hybridMultilevel"/>
    <w:tmpl w:val="FF10A44A"/>
    <w:lvl w:ilvl="0" w:tplc="10090001">
      <w:start w:val="1"/>
      <w:numFmt w:val="bullet"/>
      <w:lvlText w:val=""/>
      <w:lvlJc w:val="left"/>
      <w:pPr>
        <w:ind w:left="924" w:hanging="360"/>
      </w:pPr>
      <w:rPr>
        <w:rFonts w:ascii="Symbol" w:hAnsi="Symbol" w:hint="default"/>
      </w:rPr>
    </w:lvl>
    <w:lvl w:ilvl="1" w:tplc="10090003" w:tentative="1">
      <w:start w:val="1"/>
      <w:numFmt w:val="bullet"/>
      <w:lvlText w:val="o"/>
      <w:lvlJc w:val="left"/>
      <w:pPr>
        <w:ind w:left="1644" w:hanging="360"/>
      </w:pPr>
      <w:rPr>
        <w:rFonts w:ascii="Courier New" w:hAnsi="Courier New" w:cs="Courier New" w:hint="default"/>
      </w:rPr>
    </w:lvl>
    <w:lvl w:ilvl="2" w:tplc="10090005" w:tentative="1">
      <w:start w:val="1"/>
      <w:numFmt w:val="bullet"/>
      <w:lvlText w:val=""/>
      <w:lvlJc w:val="left"/>
      <w:pPr>
        <w:ind w:left="2364" w:hanging="360"/>
      </w:pPr>
      <w:rPr>
        <w:rFonts w:ascii="Wingdings" w:hAnsi="Wingdings" w:hint="default"/>
      </w:rPr>
    </w:lvl>
    <w:lvl w:ilvl="3" w:tplc="10090001" w:tentative="1">
      <w:start w:val="1"/>
      <w:numFmt w:val="bullet"/>
      <w:lvlText w:val=""/>
      <w:lvlJc w:val="left"/>
      <w:pPr>
        <w:ind w:left="3084" w:hanging="360"/>
      </w:pPr>
      <w:rPr>
        <w:rFonts w:ascii="Symbol" w:hAnsi="Symbol" w:hint="default"/>
      </w:rPr>
    </w:lvl>
    <w:lvl w:ilvl="4" w:tplc="10090003" w:tentative="1">
      <w:start w:val="1"/>
      <w:numFmt w:val="bullet"/>
      <w:lvlText w:val="o"/>
      <w:lvlJc w:val="left"/>
      <w:pPr>
        <w:ind w:left="3804" w:hanging="360"/>
      </w:pPr>
      <w:rPr>
        <w:rFonts w:ascii="Courier New" w:hAnsi="Courier New" w:cs="Courier New" w:hint="default"/>
      </w:rPr>
    </w:lvl>
    <w:lvl w:ilvl="5" w:tplc="10090005" w:tentative="1">
      <w:start w:val="1"/>
      <w:numFmt w:val="bullet"/>
      <w:lvlText w:val=""/>
      <w:lvlJc w:val="left"/>
      <w:pPr>
        <w:ind w:left="4524" w:hanging="360"/>
      </w:pPr>
      <w:rPr>
        <w:rFonts w:ascii="Wingdings" w:hAnsi="Wingdings" w:hint="default"/>
      </w:rPr>
    </w:lvl>
    <w:lvl w:ilvl="6" w:tplc="10090001" w:tentative="1">
      <w:start w:val="1"/>
      <w:numFmt w:val="bullet"/>
      <w:lvlText w:val=""/>
      <w:lvlJc w:val="left"/>
      <w:pPr>
        <w:ind w:left="5244" w:hanging="360"/>
      </w:pPr>
      <w:rPr>
        <w:rFonts w:ascii="Symbol" w:hAnsi="Symbol" w:hint="default"/>
      </w:rPr>
    </w:lvl>
    <w:lvl w:ilvl="7" w:tplc="10090003" w:tentative="1">
      <w:start w:val="1"/>
      <w:numFmt w:val="bullet"/>
      <w:lvlText w:val="o"/>
      <w:lvlJc w:val="left"/>
      <w:pPr>
        <w:ind w:left="5964" w:hanging="360"/>
      </w:pPr>
      <w:rPr>
        <w:rFonts w:ascii="Courier New" w:hAnsi="Courier New" w:cs="Courier New" w:hint="default"/>
      </w:rPr>
    </w:lvl>
    <w:lvl w:ilvl="8" w:tplc="10090005" w:tentative="1">
      <w:start w:val="1"/>
      <w:numFmt w:val="bullet"/>
      <w:lvlText w:val=""/>
      <w:lvlJc w:val="left"/>
      <w:pPr>
        <w:ind w:left="6684" w:hanging="360"/>
      </w:pPr>
      <w:rPr>
        <w:rFonts w:ascii="Wingdings" w:hAnsi="Wingdings" w:hint="default"/>
      </w:rPr>
    </w:lvl>
  </w:abstractNum>
  <w:abstractNum w:abstractNumId="4" w15:restartNumberingAfterBreak="0">
    <w:nsid w:val="45434B27"/>
    <w:multiLevelType w:val="hybridMultilevel"/>
    <w:tmpl w:val="C810BD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8D363D8"/>
    <w:multiLevelType w:val="hybridMultilevel"/>
    <w:tmpl w:val="655E368A"/>
    <w:lvl w:ilvl="0" w:tplc="319EEF9A">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BAB42D9"/>
    <w:multiLevelType w:val="multilevel"/>
    <w:tmpl w:val="61A4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0"/>
  </w:num>
  <w:num w:numId="5">
    <w:abstractNumId w:val="0"/>
    <w:lvlOverride w:ilvl="0">
      <w:startOverride w:val="3"/>
    </w:lvlOverride>
  </w:num>
  <w:num w:numId="6">
    <w:abstractNumId w:val="6"/>
  </w:num>
  <w:num w:numId="7">
    <w:abstractNumId w:val="4"/>
  </w:num>
  <w:num w:numId="8">
    <w:abstractNumId w:val="3"/>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chuan Zhang">
    <w15:presenceInfo w15:providerId="AD" w15:userId="S::lzhan888@uwo.ca::b3639c29-7bfc-47a6-a359-3eee1c39aa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284"/>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93"/>
    <w:rsid w:val="00003252"/>
    <w:rsid w:val="00003A65"/>
    <w:rsid w:val="00003F23"/>
    <w:rsid w:val="00005A99"/>
    <w:rsid w:val="00005BA4"/>
    <w:rsid w:val="0000D05C"/>
    <w:rsid w:val="00012A9C"/>
    <w:rsid w:val="00012BB9"/>
    <w:rsid w:val="000144D8"/>
    <w:rsid w:val="00014BD6"/>
    <w:rsid w:val="00014D65"/>
    <w:rsid w:val="00014DCE"/>
    <w:rsid w:val="00015E04"/>
    <w:rsid w:val="00021C35"/>
    <w:rsid w:val="000238B7"/>
    <w:rsid w:val="00024398"/>
    <w:rsid w:val="00026725"/>
    <w:rsid w:val="00026D64"/>
    <w:rsid w:val="00031264"/>
    <w:rsid w:val="00032C56"/>
    <w:rsid w:val="00035DA9"/>
    <w:rsid w:val="00036155"/>
    <w:rsid w:val="0003617B"/>
    <w:rsid w:val="00036632"/>
    <w:rsid w:val="00036EFD"/>
    <w:rsid w:val="00037458"/>
    <w:rsid w:val="0003763B"/>
    <w:rsid w:val="00037774"/>
    <w:rsid w:val="000411A9"/>
    <w:rsid w:val="00042BC0"/>
    <w:rsid w:val="00042D24"/>
    <w:rsid w:val="00044F07"/>
    <w:rsid w:val="0004529D"/>
    <w:rsid w:val="000459D7"/>
    <w:rsid w:val="000468E5"/>
    <w:rsid w:val="000502A6"/>
    <w:rsid w:val="000517ED"/>
    <w:rsid w:val="000522B5"/>
    <w:rsid w:val="00053C1B"/>
    <w:rsid w:val="0005783E"/>
    <w:rsid w:val="00057909"/>
    <w:rsid w:val="000624E4"/>
    <w:rsid w:val="000626C0"/>
    <w:rsid w:val="00062BC0"/>
    <w:rsid w:val="00062D02"/>
    <w:rsid w:val="000642B9"/>
    <w:rsid w:val="00064B37"/>
    <w:rsid w:val="000667D7"/>
    <w:rsid w:val="00067B3E"/>
    <w:rsid w:val="00070361"/>
    <w:rsid w:val="000724C2"/>
    <w:rsid w:val="00072FB1"/>
    <w:rsid w:val="000735BA"/>
    <w:rsid w:val="0007768C"/>
    <w:rsid w:val="00080C6F"/>
    <w:rsid w:val="0008125F"/>
    <w:rsid w:val="00081AE7"/>
    <w:rsid w:val="00081C09"/>
    <w:rsid w:val="000837D1"/>
    <w:rsid w:val="00083DED"/>
    <w:rsid w:val="00087B9A"/>
    <w:rsid w:val="00087FF8"/>
    <w:rsid w:val="00090EDA"/>
    <w:rsid w:val="00092768"/>
    <w:rsid w:val="000966CD"/>
    <w:rsid w:val="000A003A"/>
    <w:rsid w:val="000A3078"/>
    <w:rsid w:val="000B1A2D"/>
    <w:rsid w:val="000B60D7"/>
    <w:rsid w:val="000C022D"/>
    <w:rsid w:val="000C1067"/>
    <w:rsid w:val="000C14D3"/>
    <w:rsid w:val="000C2BC2"/>
    <w:rsid w:val="000C2F7B"/>
    <w:rsid w:val="000C2F83"/>
    <w:rsid w:val="000C4C09"/>
    <w:rsid w:val="000C5261"/>
    <w:rsid w:val="000C5293"/>
    <w:rsid w:val="000C7CAA"/>
    <w:rsid w:val="000C7EFC"/>
    <w:rsid w:val="000D129B"/>
    <w:rsid w:val="000D2B8F"/>
    <w:rsid w:val="000D37E6"/>
    <w:rsid w:val="000D3E1D"/>
    <w:rsid w:val="000D40D8"/>
    <w:rsid w:val="000D4898"/>
    <w:rsid w:val="000D5CB8"/>
    <w:rsid w:val="000D61D6"/>
    <w:rsid w:val="000D6E88"/>
    <w:rsid w:val="000D7AD5"/>
    <w:rsid w:val="000E18A4"/>
    <w:rsid w:val="000E1F7B"/>
    <w:rsid w:val="000E2315"/>
    <w:rsid w:val="000E2F0C"/>
    <w:rsid w:val="000E6B7E"/>
    <w:rsid w:val="000F1474"/>
    <w:rsid w:val="000F20F2"/>
    <w:rsid w:val="000F30A0"/>
    <w:rsid w:val="000F5D6F"/>
    <w:rsid w:val="000F6276"/>
    <w:rsid w:val="000F6DA0"/>
    <w:rsid w:val="00102957"/>
    <w:rsid w:val="00103C31"/>
    <w:rsid w:val="00103E28"/>
    <w:rsid w:val="001043F3"/>
    <w:rsid w:val="00105331"/>
    <w:rsid w:val="001057E4"/>
    <w:rsid w:val="001067B9"/>
    <w:rsid w:val="00107365"/>
    <w:rsid w:val="00107B0B"/>
    <w:rsid w:val="00110021"/>
    <w:rsid w:val="001109B9"/>
    <w:rsid w:val="00112520"/>
    <w:rsid w:val="0011278C"/>
    <w:rsid w:val="00112964"/>
    <w:rsid w:val="00113AEE"/>
    <w:rsid w:val="00114982"/>
    <w:rsid w:val="00114A8A"/>
    <w:rsid w:val="00114BA6"/>
    <w:rsid w:val="00114D32"/>
    <w:rsid w:val="0011537C"/>
    <w:rsid w:val="00115ABF"/>
    <w:rsid w:val="0011648A"/>
    <w:rsid w:val="00121D65"/>
    <w:rsid w:val="00123160"/>
    <w:rsid w:val="0012414A"/>
    <w:rsid w:val="00125252"/>
    <w:rsid w:val="00125B6E"/>
    <w:rsid w:val="001268F0"/>
    <w:rsid w:val="00130DA8"/>
    <w:rsid w:val="0013650B"/>
    <w:rsid w:val="00136670"/>
    <w:rsid w:val="001406A7"/>
    <w:rsid w:val="00140E0B"/>
    <w:rsid w:val="00141C61"/>
    <w:rsid w:val="00142C80"/>
    <w:rsid w:val="00144F89"/>
    <w:rsid w:val="00145012"/>
    <w:rsid w:val="001455A3"/>
    <w:rsid w:val="001466EB"/>
    <w:rsid w:val="00146ED1"/>
    <w:rsid w:val="0014742B"/>
    <w:rsid w:val="001502B3"/>
    <w:rsid w:val="00150721"/>
    <w:rsid w:val="001518D2"/>
    <w:rsid w:val="0015355B"/>
    <w:rsid w:val="00153D7F"/>
    <w:rsid w:val="001544E7"/>
    <w:rsid w:val="00157BFA"/>
    <w:rsid w:val="001612A0"/>
    <w:rsid w:val="00162423"/>
    <w:rsid w:val="00164F63"/>
    <w:rsid w:val="00166605"/>
    <w:rsid w:val="00170DC6"/>
    <w:rsid w:val="00171CF6"/>
    <w:rsid w:val="00173B8A"/>
    <w:rsid w:val="00174354"/>
    <w:rsid w:val="00175126"/>
    <w:rsid w:val="001773EA"/>
    <w:rsid w:val="00180526"/>
    <w:rsid w:val="001817A8"/>
    <w:rsid w:val="00187C12"/>
    <w:rsid w:val="00191831"/>
    <w:rsid w:val="001918B5"/>
    <w:rsid w:val="00192CA8"/>
    <w:rsid w:val="00192CDD"/>
    <w:rsid w:val="0019497E"/>
    <w:rsid w:val="00196F7D"/>
    <w:rsid w:val="001A0098"/>
    <w:rsid w:val="001A06B6"/>
    <w:rsid w:val="001A1BE6"/>
    <w:rsid w:val="001A3D6B"/>
    <w:rsid w:val="001A4584"/>
    <w:rsid w:val="001A4BA6"/>
    <w:rsid w:val="001A4C77"/>
    <w:rsid w:val="001A5A44"/>
    <w:rsid w:val="001B0E7F"/>
    <w:rsid w:val="001B13F6"/>
    <w:rsid w:val="001B1B7C"/>
    <w:rsid w:val="001B4CC0"/>
    <w:rsid w:val="001B5838"/>
    <w:rsid w:val="001B78F3"/>
    <w:rsid w:val="001B78F8"/>
    <w:rsid w:val="001C388B"/>
    <w:rsid w:val="001C4FAB"/>
    <w:rsid w:val="001C5DBB"/>
    <w:rsid w:val="001C7EB8"/>
    <w:rsid w:val="001C7F5E"/>
    <w:rsid w:val="001D000D"/>
    <w:rsid w:val="001D21AC"/>
    <w:rsid w:val="001D4CDB"/>
    <w:rsid w:val="001D66A9"/>
    <w:rsid w:val="001D769E"/>
    <w:rsid w:val="001D7FE7"/>
    <w:rsid w:val="001E2A28"/>
    <w:rsid w:val="001E4AC2"/>
    <w:rsid w:val="001E64AE"/>
    <w:rsid w:val="001E688B"/>
    <w:rsid w:val="001E7353"/>
    <w:rsid w:val="001F09BA"/>
    <w:rsid w:val="001F0E45"/>
    <w:rsid w:val="001F2339"/>
    <w:rsid w:val="001F2A5E"/>
    <w:rsid w:val="001F44DF"/>
    <w:rsid w:val="001F4BFD"/>
    <w:rsid w:val="001F7E4C"/>
    <w:rsid w:val="00200265"/>
    <w:rsid w:val="00200B51"/>
    <w:rsid w:val="0020184F"/>
    <w:rsid w:val="002022A2"/>
    <w:rsid w:val="00202871"/>
    <w:rsid w:val="0020314F"/>
    <w:rsid w:val="00203433"/>
    <w:rsid w:val="00204902"/>
    <w:rsid w:val="00204ADF"/>
    <w:rsid w:val="00204C06"/>
    <w:rsid w:val="00204CF5"/>
    <w:rsid w:val="00204EAB"/>
    <w:rsid w:val="002059AD"/>
    <w:rsid w:val="00205AC4"/>
    <w:rsid w:val="002079B5"/>
    <w:rsid w:val="00210036"/>
    <w:rsid w:val="00210278"/>
    <w:rsid w:val="00211AB4"/>
    <w:rsid w:val="00211EC0"/>
    <w:rsid w:val="0021340D"/>
    <w:rsid w:val="00213460"/>
    <w:rsid w:val="00214B48"/>
    <w:rsid w:val="00216985"/>
    <w:rsid w:val="00220253"/>
    <w:rsid w:val="00231180"/>
    <w:rsid w:val="002325B1"/>
    <w:rsid w:val="00234892"/>
    <w:rsid w:val="00234B79"/>
    <w:rsid w:val="00235CE2"/>
    <w:rsid w:val="002372C9"/>
    <w:rsid w:val="00237AF4"/>
    <w:rsid w:val="0024261C"/>
    <w:rsid w:val="002446C1"/>
    <w:rsid w:val="002451C3"/>
    <w:rsid w:val="002463E3"/>
    <w:rsid w:val="00253BA2"/>
    <w:rsid w:val="00254364"/>
    <w:rsid w:val="00255013"/>
    <w:rsid w:val="00256F41"/>
    <w:rsid w:val="002600F2"/>
    <w:rsid w:val="00261777"/>
    <w:rsid w:val="00261AF5"/>
    <w:rsid w:val="00263A12"/>
    <w:rsid w:val="00263F27"/>
    <w:rsid w:val="0026452A"/>
    <w:rsid w:val="00267A6F"/>
    <w:rsid w:val="0027036B"/>
    <w:rsid w:val="002717CB"/>
    <w:rsid w:val="00272663"/>
    <w:rsid w:val="00272EA2"/>
    <w:rsid w:val="0027434F"/>
    <w:rsid w:val="002745A7"/>
    <w:rsid w:val="00274AE5"/>
    <w:rsid w:val="00274FB7"/>
    <w:rsid w:val="00275259"/>
    <w:rsid w:val="00275ED9"/>
    <w:rsid w:val="00276060"/>
    <w:rsid w:val="002769FA"/>
    <w:rsid w:val="00277E8D"/>
    <w:rsid w:val="00280AAB"/>
    <w:rsid w:val="002817B8"/>
    <w:rsid w:val="00281E7A"/>
    <w:rsid w:val="00284504"/>
    <w:rsid w:val="0028488A"/>
    <w:rsid w:val="00286ADB"/>
    <w:rsid w:val="00292927"/>
    <w:rsid w:val="00294BEC"/>
    <w:rsid w:val="00297272"/>
    <w:rsid w:val="002974B6"/>
    <w:rsid w:val="002A1463"/>
    <w:rsid w:val="002A3857"/>
    <w:rsid w:val="002A5038"/>
    <w:rsid w:val="002A513B"/>
    <w:rsid w:val="002A639A"/>
    <w:rsid w:val="002A70DD"/>
    <w:rsid w:val="002A7418"/>
    <w:rsid w:val="002B2833"/>
    <w:rsid w:val="002B31B9"/>
    <w:rsid w:val="002B363C"/>
    <w:rsid w:val="002B4299"/>
    <w:rsid w:val="002C0A0E"/>
    <w:rsid w:val="002C0E61"/>
    <w:rsid w:val="002C0F3D"/>
    <w:rsid w:val="002C1769"/>
    <w:rsid w:val="002C31EA"/>
    <w:rsid w:val="002C5016"/>
    <w:rsid w:val="002C50D7"/>
    <w:rsid w:val="002C5175"/>
    <w:rsid w:val="002C5D1E"/>
    <w:rsid w:val="002C6F9A"/>
    <w:rsid w:val="002D1D72"/>
    <w:rsid w:val="002D2757"/>
    <w:rsid w:val="002D437E"/>
    <w:rsid w:val="002D4F11"/>
    <w:rsid w:val="002D5515"/>
    <w:rsid w:val="002D564F"/>
    <w:rsid w:val="002D5A25"/>
    <w:rsid w:val="002D6DA2"/>
    <w:rsid w:val="002D7F8D"/>
    <w:rsid w:val="002E654E"/>
    <w:rsid w:val="002E6595"/>
    <w:rsid w:val="002E6BFF"/>
    <w:rsid w:val="002E70A0"/>
    <w:rsid w:val="002F0155"/>
    <w:rsid w:val="002F0751"/>
    <w:rsid w:val="002F3122"/>
    <w:rsid w:val="002F322C"/>
    <w:rsid w:val="002F3288"/>
    <w:rsid w:val="002F3A67"/>
    <w:rsid w:val="002F5CB6"/>
    <w:rsid w:val="002F62D1"/>
    <w:rsid w:val="002F779B"/>
    <w:rsid w:val="003015C8"/>
    <w:rsid w:val="00301B2A"/>
    <w:rsid w:val="00301F15"/>
    <w:rsid w:val="0030231C"/>
    <w:rsid w:val="003026A2"/>
    <w:rsid w:val="003034CB"/>
    <w:rsid w:val="00303A16"/>
    <w:rsid w:val="00304A81"/>
    <w:rsid w:val="00304BA6"/>
    <w:rsid w:val="003053DA"/>
    <w:rsid w:val="00305D7C"/>
    <w:rsid w:val="00305EE6"/>
    <w:rsid w:val="00306FCC"/>
    <w:rsid w:val="00307C91"/>
    <w:rsid w:val="00307CE0"/>
    <w:rsid w:val="0031159F"/>
    <w:rsid w:val="00314011"/>
    <w:rsid w:val="00317C4A"/>
    <w:rsid w:val="003237DA"/>
    <w:rsid w:val="00324416"/>
    <w:rsid w:val="00325C8A"/>
    <w:rsid w:val="00326397"/>
    <w:rsid w:val="0032671F"/>
    <w:rsid w:val="00326882"/>
    <w:rsid w:val="00330779"/>
    <w:rsid w:val="0033161A"/>
    <w:rsid w:val="003329DC"/>
    <w:rsid w:val="00332A15"/>
    <w:rsid w:val="00332FE2"/>
    <w:rsid w:val="0033332B"/>
    <w:rsid w:val="00336DBC"/>
    <w:rsid w:val="003371EF"/>
    <w:rsid w:val="003372C8"/>
    <w:rsid w:val="00340D25"/>
    <w:rsid w:val="003425BE"/>
    <w:rsid w:val="003430DE"/>
    <w:rsid w:val="003431AA"/>
    <w:rsid w:val="00343F5D"/>
    <w:rsid w:val="00344C34"/>
    <w:rsid w:val="00345FD2"/>
    <w:rsid w:val="00346E07"/>
    <w:rsid w:val="003478AB"/>
    <w:rsid w:val="00347F25"/>
    <w:rsid w:val="003509A7"/>
    <w:rsid w:val="00351BA0"/>
    <w:rsid w:val="003533C2"/>
    <w:rsid w:val="00353D16"/>
    <w:rsid w:val="00354204"/>
    <w:rsid w:val="00356CF3"/>
    <w:rsid w:val="003576B2"/>
    <w:rsid w:val="0035BFDF"/>
    <w:rsid w:val="00362236"/>
    <w:rsid w:val="00364761"/>
    <w:rsid w:val="00364D40"/>
    <w:rsid w:val="00365BCD"/>
    <w:rsid w:val="00365DB5"/>
    <w:rsid w:val="00366171"/>
    <w:rsid w:val="0036647F"/>
    <w:rsid w:val="003667F0"/>
    <w:rsid w:val="00366EA3"/>
    <w:rsid w:val="00370BD1"/>
    <w:rsid w:val="0037317B"/>
    <w:rsid w:val="00373560"/>
    <w:rsid w:val="003735C9"/>
    <w:rsid w:val="00374D35"/>
    <w:rsid w:val="00375A8F"/>
    <w:rsid w:val="00376C15"/>
    <w:rsid w:val="00380674"/>
    <w:rsid w:val="00384723"/>
    <w:rsid w:val="00384FC2"/>
    <w:rsid w:val="003853FF"/>
    <w:rsid w:val="00385EF8"/>
    <w:rsid w:val="00387F76"/>
    <w:rsid w:val="003900AC"/>
    <w:rsid w:val="0039084A"/>
    <w:rsid w:val="00390D6E"/>
    <w:rsid w:val="003912B2"/>
    <w:rsid w:val="0039500A"/>
    <w:rsid w:val="0039797F"/>
    <w:rsid w:val="003A0A94"/>
    <w:rsid w:val="003A0CDC"/>
    <w:rsid w:val="003A4E59"/>
    <w:rsid w:val="003A5569"/>
    <w:rsid w:val="003A6F4B"/>
    <w:rsid w:val="003A74D5"/>
    <w:rsid w:val="003A787C"/>
    <w:rsid w:val="003AA873"/>
    <w:rsid w:val="003B0A54"/>
    <w:rsid w:val="003B1D7C"/>
    <w:rsid w:val="003B356B"/>
    <w:rsid w:val="003B45BC"/>
    <w:rsid w:val="003B7B75"/>
    <w:rsid w:val="003B7E98"/>
    <w:rsid w:val="003C070B"/>
    <w:rsid w:val="003C1D54"/>
    <w:rsid w:val="003C21D4"/>
    <w:rsid w:val="003C248C"/>
    <w:rsid w:val="003C303C"/>
    <w:rsid w:val="003C39B3"/>
    <w:rsid w:val="003C553D"/>
    <w:rsid w:val="003C5C63"/>
    <w:rsid w:val="003C6548"/>
    <w:rsid w:val="003C6FA5"/>
    <w:rsid w:val="003C72DB"/>
    <w:rsid w:val="003C757B"/>
    <w:rsid w:val="003D138A"/>
    <w:rsid w:val="003D15CA"/>
    <w:rsid w:val="003D1854"/>
    <w:rsid w:val="003D2146"/>
    <w:rsid w:val="003D265A"/>
    <w:rsid w:val="003D396A"/>
    <w:rsid w:val="003D40CC"/>
    <w:rsid w:val="003D47CB"/>
    <w:rsid w:val="003E1469"/>
    <w:rsid w:val="003E2B1E"/>
    <w:rsid w:val="003E4110"/>
    <w:rsid w:val="003E7E18"/>
    <w:rsid w:val="003F0106"/>
    <w:rsid w:val="003F148B"/>
    <w:rsid w:val="003F2238"/>
    <w:rsid w:val="003F2346"/>
    <w:rsid w:val="003F3097"/>
    <w:rsid w:val="003F30F2"/>
    <w:rsid w:val="003F4186"/>
    <w:rsid w:val="003F44A6"/>
    <w:rsid w:val="003F62C1"/>
    <w:rsid w:val="003F75FE"/>
    <w:rsid w:val="00401C4E"/>
    <w:rsid w:val="00402ACA"/>
    <w:rsid w:val="00402B68"/>
    <w:rsid w:val="0040461D"/>
    <w:rsid w:val="00405B21"/>
    <w:rsid w:val="00406088"/>
    <w:rsid w:val="004071DB"/>
    <w:rsid w:val="00407E27"/>
    <w:rsid w:val="00412A52"/>
    <w:rsid w:val="00417FF8"/>
    <w:rsid w:val="004202A9"/>
    <w:rsid w:val="0042085F"/>
    <w:rsid w:val="0042325B"/>
    <w:rsid w:val="004237D7"/>
    <w:rsid w:val="00423E69"/>
    <w:rsid w:val="004267A4"/>
    <w:rsid w:val="00430CCE"/>
    <w:rsid w:val="00431CC3"/>
    <w:rsid w:val="00433CA5"/>
    <w:rsid w:val="00434005"/>
    <w:rsid w:val="00434426"/>
    <w:rsid w:val="004344EC"/>
    <w:rsid w:val="00440257"/>
    <w:rsid w:val="004403AA"/>
    <w:rsid w:val="00440FF9"/>
    <w:rsid w:val="004410BE"/>
    <w:rsid w:val="00443F89"/>
    <w:rsid w:val="004444EC"/>
    <w:rsid w:val="0044618B"/>
    <w:rsid w:val="00447C0C"/>
    <w:rsid w:val="004493C2"/>
    <w:rsid w:val="00450156"/>
    <w:rsid w:val="004502B5"/>
    <w:rsid w:val="00450A39"/>
    <w:rsid w:val="004518CA"/>
    <w:rsid w:val="0045239F"/>
    <w:rsid w:val="004541A8"/>
    <w:rsid w:val="00455158"/>
    <w:rsid w:val="00457967"/>
    <w:rsid w:val="00460E68"/>
    <w:rsid w:val="004627FE"/>
    <w:rsid w:val="00462A41"/>
    <w:rsid w:val="004643A9"/>
    <w:rsid w:val="004651B2"/>
    <w:rsid w:val="00467D92"/>
    <w:rsid w:val="00470777"/>
    <w:rsid w:val="00471CD7"/>
    <w:rsid w:val="00473F14"/>
    <w:rsid w:val="004749FF"/>
    <w:rsid w:val="00476437"/>
    <w:rsid w:val="00477129"/>
    <w:rsid w:val="00477842"/>
    <w:rsid w:val="004834CC"/>
    <w:rsid w:val="0048371D"/>
    <w:rsid w:val="00483C5B"/>
    <w:rsid w:val="00484254"/>
    <w:rsid w:val="004846B4"/>
    <w:rsid w:val="00485D74"/>
    <w:rsid w:val="00485E05"/>
    <w:rsid w:val="00486741"/>
    <w:rsid w:val="00486CBC"/>
    <w:rsid w:val="00490882"/>
    <w:rsid w:val="004919FC"/>
    <w:rsid w:val="00491DCB"/>
    <w:rsid w:val="00494994"/>
    <w:rsid w:val="0049526E"/>
    <w:rsid w:val="00496879"/>
    <w:rsid w:val="004A0B28"/>
    <w:rsid w:val="004A0D56"/>
    <w:rsid w:val="004A19AE"/>
    <w:rsid w:val="004A1E55"/>
    <w:rsid w:val="004A216B"/>
    <w:rsid w:val="004A3CE6"/>
    <w:rsid w:val="004A4550"/>
    <w:rsid w:val="004A64C6"/>
    <w:rsid w:val="004A73B9"/>
    <w:rsid w:val="004A7715"/>
    <w:rsid w:val="004B03D6"/>
    <w:rsid w:val="004B11DD"/>
    <w:rsid w:val="004B25C0"/>
    <w:rsid w:val="004B41DE"/>
    <w:rsid w:val="004B5B8E"/>
    <w:rsid w:val="004B73F2"/>
    <w:rsid w:val="004C0B09"/>
    <w:rsid w:val="004C0F61"/>
    <w:rsid w:val="004C1A86"/>
    <w:rsid w:val="004C6411"/>
    <w:rsid w:val="004C70B4"/>
    <w:rsid w:val="004C7248"/>
    <w:rsid w:val="004C775A"/>
    <w:rsid w:val="004D29E4"/>
    <w:rsid w:val="004D2C22"/>
    <w:rsid w:val="004D38A4"/>
    <w:rsid w:val="004D3C2B"/>
    <w:rsid w:val="004D5C39"/>
    <w:rsid w:val="004D6734"/>
    <w:rsid w:val="004D6C26"/>
    <w:rsid w:val="004D776B"/>
    <w:rsid w:val="004E082C"/>
    <w:rsid w:val="004E0ABD"/>
    <w:rsid w:val="004E56D6"/>
    <w:rsid w:val="004E67BC"/>
    <w:rsid w:val="004E7180"/>
    <w:rsid w:val="004F01DF"/>
    <w:rsid w:val="004F2872"/>
    <w:rsid w:val="004F54CD"/>
    <w:rsid w:val="004F660B"/>
    <w:rsid w:val="005001B1"/>
    <w:rsid w:val="005015BC"/>
    <w:rsid w:val="00505286"/>
    <w:rsid w:val="00505BC9"/>
    <w:rsid w:val="00505E45"/>
    <w:rsid w:val="005064D9"/>
    <w:rsid w:val="00507648"/>
    <w:rsid w:val="0050770F"/>
    <w:rsid w:val="00507856"/>
    <w:rsid w:val="00507B67"/>
    <w:rsid w:val="00510723"/>
    <w:rsid w:val="005123FF"/>
    <w:rsid w:val="0051339E"/>
    <w:rsid w:val="00515A5D"/>
    <w:rsid w:val="00516317"/>
    <w:rsid w:val="00517862"/>
    <w:rsid w:val="0052036E"/>
    <w:rsid w:val="0052164E"/>
    <w:rsid w:val="00522473"/>
    <w:rsid w:val="00525E10"/>
    <w:rsid w:val="00525EAB"/>
    <w:rsid w:val="005272D7"/>
    <w:rsid w:val="00532022"/>
    <w:rsid w:val="005359FC"/>
    <w:rsid w:val="00535BE7"/>
    <w:rsid w:val="00537CE9"/>
    <w:rsid w:val="005422C8"/>
    <w:rsid w:val="005438DF"/>
    <w:rsid w:val="005443DE"/>
    <w:rsid w:val="00546C3D"/>
    <w:rsid w:val="005471B9"/>
    <w:rsid w:val="0054757B"/>
    <w:rsid w:val="00547A22"/>
    <w:rsid w:val="0055012A"/>
    <w:rsid w:val="005507C1"/>
    <w:rsid w:val="0055217A"/>
    <w:rsid w:val="005522AC"/>
    <w:rsid w:val="005555FF"/>
    <w:rsid w:val="00555746"/>
    <w:rsid w:val="00555EAD"/>
    <w:rsid w:val="00556492"/>
    <w:rsid w:val="00556503"/>
    <w:rsid w:val="0055662C"/>
    <w:rsid w:val="00561572"/>
    <w:rsid w:val="00561A16"/>
    <w:rsid w:val="00563C63"/>
    <w:rsid w:val="00564646"/>
    <w:rsid w:val="00566C51"/>
    <w:rsid w:val="005712BF"/>
    <w:rsid w:val="0057285D"/>
    <w:rsid w:val="00572FB6"/>
    <w:rsid w:val="00573065"/>
    <w:rsid w:val="00577680"/>
    <w:rsid w:val="00577FF2"/>
    <w:rsid w:val="00580890"/>
    <w:rsid w:val="005840CA"/>
    <w:rsid w:val="005841D3"/>
    <w:rsid w:val="00584A97"/>
    <w:rsid w:val="00586C6A"/>
    <w:rsid w:val="005874CC"/>
    <w:rsid w:val="005874F3"/>
    <w:rsid w:val="00590760"/>
    <w:rsid w:val="00590DFB"/>
    <w:rsid w:val="00590ECA"/>
    <w:rsid w:val="00593613"/>
    <w:rsid w:val="00593BED"/>
    <w:rsid w:val="00593FBA"/>
    <w:rsid w:val="00595C19"/>
    <w:rsid w:val="00595F6C"/>
    <w:rsid w:val="00596BD0"/>
    <w:rsid w:val="00597C62"/>
    <w:rsid w:val="00597C89"/>
    <w:rsid w:val="005A105C"/>
    <w:rsid w:val="005A1FEE"/>
    <w:rsid w:val="005A2F05"/>
    <w:rsid w:val="005A4F73"/>
    <w:rsid w:val="005A6EFA"/>
    <w:rsid w:val="005A70F4"/>
    <w:rsid w:val="005A7673"/>
    <w:rsid w:val="005A7EEE"/>
    <w:rsid w:val="005B0D69"/>
    <w:rsid w:val="005B4180"/>
    <w:rsid w:val="005B483C"/>
    <w:rsid w:val="005B65D7"/>
    <w:rsid w:val="005B686F"/>
    <w:rsid w:val="005C1EBB"/>
    <w:rsid w:val="005C2F1C"/>
    <w:rsid w:val="005C3239"/>
    <w:rsid w:val="005C3EDC"/>
    <w:rsid w:val="005C4111"/>
    <w:rsid w:val="005C48CE"/>
    <w:rsid w:val="005C4F7D"/>
    <w:rsid w:val="005C513D"/>
    <w:rsid w:val="005C6051"/>
    <w:rsid w:val="005C625A"/>
    <w:rsid w:val="005C6593"/>
    <w:rsid w:val="005C6C3B"/>
    <w:rsid w:val="005C7DC3"/>
    <w:rsid w:val="005CC914"/>
    <w:rsid w:val="005D008A"/>
    <w:rsid w:val="005D0EA9"/>
    <w:rsid w:val="005D2D9E"/>
    <w:rsid w:val="005D2EE9"/>
    <w:rsid w:val="005D3B4E"/>
    <w:rsid w:val="005D57C8"/>
    <w:rsid w:val="005E0F04"/>
    <w:rsid w:val="005E47BC"/>
    <w:rsid w:val="005E6293"/>
    <w:rsid w:val="005E728B"/>
    <w:rsid w:val="005E7E2D"/>
    <w:rsid w:val="005F06BA"/>
    <w:rsid w:val="005F2C33"/>
    <w:rsid w:val="005F5A1B"/>
    <w:rsid w:val="005F6175"/>
    <w:rsid w:val="005F66C3"/>
    <w:rsid w:val="005F6D22"/>
    <w:rsid w:val="0060042E"/>
    <w:rsid w:val="00600CE6"/>
    <w:rsid w:val="00601D88"/>
    <w:rsid w:val="006022AC"/>
    <w:rsid w:val="006049AA"/>
    <w:rsid w:val="00605D67"/>
    <w:rsid w:val="0060729F"/>
    <w:rsid w:val="0061011A"/>
    <w:rsid w:val="00610B40"/>
    <w:rsid w:val="00610D23"/>
    <w:rsid w:val="00611249"/>
    <w:rsid w:val="0061303E"/>
    <w:rsid w:val="0061328F"/>
    <w:rsid w:val="00614524"/>
    <w:rsid w:val="00614734"/>
    <w:rsid w:val="00615BC6"/>
    <w:rsid w:val="0061656E"/>
    <w:rsid w:val="0061743B"/>
    <w:rsid w:val="00617993"/>
    <w:rsid w:val="00620C05"/>
    <w:rsid w:val="0062173D"/>
    <w:rsid w:val="00621B48"/>
    <w:rsid w:val="00623388"/>
    <w:rsid w:val="00625ABE"/>
    <w:rsid w:val="006301FB"/>
    <w:rsid w:val="00630F45"/>
    <w:rsid w:val="00631C6B"/>
    <w:rsid w:val="00633BDD"/>
    <w:rsid w:val="00634CB2"/>
    <w:rsid w:val="0064017B"/>
    <w:rsid w:val="006401FE"/>
    <w:rsid w:val="00641952"/>
    <w:rsid w:val="00641AA1"/>
    <w:rsid w:val="006424FD"/>
    <w:rsid w:val="0064260D"/>
    <w:rsid w:val="00643245"/>
    <w:rsid w:val="0064544F"/>
    <w:rsid w:val="00645C5C"/>
    <w:rsid w:val="00646A3A"/>
    <w:rsid w:val="006479DF"/>
    <w:rsid w:val="006503DA"/>
    <w:rsid w:val="00650FB8"/>
    <w:rsid w:val="006515DA"/>
    <w:rsid w:val="0065207E"/>
    <w:rsid w:val="00652131"/>
    <w:rsid w:val="006528F3"/>
    <w:rsid w:val="00653592"/>
    <w:rsid w:val="0065370A"/>
    <w:rsid w:val="0065529E"/>
    <w:rsid w:val="00657FD9"/>
    <w:rsid w:val="00660089"/>
    <w:rsid w:val="00660F5B"/>
    <w:rsid w:val="006615B6"/>
    <w:rsid w:val="00662E54"/>
    <w:rsid w:val="00662ED1"/>
    <w:rsid w:val="0066511B"/>
    <w:rsid w:val="00666013"/>
    <w:rsid w:val="00667000"/>
    <w:rsid w:val="00667FB1"/>
    <w:rsid w:val="0067032B"/>
    <w:rsid w:val="006712AF"/>
    <w:rsid w:val="00671D43"/>
    <w:rsid w:val="0067316A"/>
    <w:rsid w:val="006734BB"/>
    <w:rsid w:val="00673CE3"/>
    <w:rsid w:val="0067552A"/>
    <w:rsid w:val="00675582"/>
    <w:rsid w:val="00681717"/>
    <w:rsid w:val="006835F0"/>
    <w:rsid w:val="00683B8F"/>
    <w:rsid w:val="006843F7"/>
    <w:rsid w:val="006844BA"/>
    <w:rsid w:val="00684C42"/>
    <w:rsid w:val="0068618E"/>
    <w:rsid w:val="00694AD1"/>
    <w:rsid w:val="006967AC"/>
    <w:rsid w:val="006974A6"/>
    <w:rsid w:val="006A1074"/>
    <w:rsid w:val="006A1B0C"/>
    <w:rsid w:val="006A2D8C"/>
    <w:rsid w:val="006A3CF9"/>
    <w:rsid w:val="006A4608"/>
    <w:rsid w:val="006A6064"/>
    <w:rsid w:val="006B3BDA"/>
    <w:rsid w:val="006B4011"/>
    <w:rsid w:val="006B581F"/>
    <w:rsid w:val="006B5B75"/>
    <w:rsid w:val="006B63D6"/>
    <w:rsid w:val="006B6E69"/>
    <w:rsid w:val="006B782E"/>
    <w:rsid w:val="006B7A07"/>
    <w:rsid w:val="006C0EE4"/>
    <w:rsid w:val="006C119C"/>
    <w:rsid w:val="006C1CDD"/>
    <w:rsid w:val="006C1E83"/>
    <w:rsid w:val="006C34E6"/>
    <w:rsid w:val="006C4A74"/>
    <w:rsid w:val="006C6025"/>
    <w:rsid w:val="006C6516"/>
    <w:rsid w:val="006C7863"/>
    <w:rsid w:val="006C7B67"/>
    <w:rsid w:val="006C7E01"/>
    <w:rsid w:val="006D06F1"/>
    <w:rsid w:val="006D1997"/>
    <w:rsid w:val="006D289E"/>
    <w:rsid w:val="006D39AD"/>
    <w:rsid w:val="006D4539"/>
    <w:rsid w:val="006D552E"/>
    <w:rsid w:val="006D7FD0"/>
    <w:rsid w:val="006E1D91"/>
    <w:rsid w:val="006E246E"/>
    <w:rsid w:val="006E2AD3"/>
    <w:rsid w:val="006E54A6"/>
    <w:rsid w:val="006E5781"/>
    <w:rsid w:val="006E6BD8"/>
    <w:rsid w:val="006F0C73"/>
    <w:rsid w:val="006F0DC3"/>
    <w:rsid w:val="006F1814"/>
    <w:rsid w:val="006F1A53"/>
    <w:rsid w:val="006F2710"/>
    <w:rsid w:val="006F282A"/>
    <w:rsid w:val="006F36B6"/>
    <w:rsid w:val="006F39C0"/>
    <w:rsid w:val="006F3B6E"/>
    <w:rsid w:val="006F45D0"/>
    <w:rsid w:val="006F50DB"/>
    <w:rsid w:val="006F54CC"/>
    <w:rsid w:val="007004B3"/>
    <w:rsid w:val="0070273D"/>
    <w:rsid w:val="00702D62"/>
    <w:rsid w:val="00704847"/>
    <w:rsid w:val="00704BA0"/>
    <w:rsid w:val="007067DD"/>
    <w:rsid w:val="00707A19"/>
    <w:rsid w:val="00710BC2"/>
    <w:rsid w:val="00711074"/>
    <w:rsid w:val="00713D25"/>
    <w:rsid w:val="00716F8A"/>
    <w:rsid w:val="00717D25"/>
    <w:rsid w:val="007201A5"/>
    <w:rsid w:val="00720663"/>
    <w:rsid w:val="00720E5C"/>
    <w:rsid w:val="00720FE6"/>
    <w:rsid w:val="007215BA"/>
    <w:rsid w:val="00721C72"/>
    <w:rsid w:val="007223F1"/>
    <w:rsid w:val="0072296A"/>
    <w:rsid w:val="00730E07"/>
    <w:rsid w:val="00731474"/>
    <w:rsid w:val="00732EF1"/>
    <w:rsid w:val="00733C9A"/>
    <w:rsid w:val="007348F3"/>
    <w:rsid w:val="007354C3"/>
    <w:rsid w:val="0073588A"/>
    <w:rsid w:val="00736BFC"/>
    <w:rsid w:val="00740AD6"/>
    <w:rsid w:val="00740B29"/>
    <w:rsid w:val="00741798"/>
    <w:rsid w:val="007420BF"/>
    <w:rsid w:val="00743346"/>
    <w:rsid w:val="00743C77"/>
    <w:rsid w:val="00746C97"/>
    <w:rsid w:val="007473D2"/>
    <w:rsid w:val="0075020E"/>
    <w:rsid w:val="00750ECA"/>
    <w:rsid w:val="0075249D"/>
    <w:rsid w:val="0075250D"/>
    <w:rsid w:val="00753EFD"/>
    <w:rsid w:val="00755408"/>
    <w:rsid w:val="00757D1A"/>
    <w:rsid w:val="007602AA"/>
    <w:rsid w:val="00760A16"/>
    <w:rsid w:val="00762ABA"/>
    <w:rsid w:val="007636CB"/>
    <w:rsid w:val="00763EB0"/>
    <w:rsid w:val="00772958"/>
    <w:rsid w:val="00772C77"/>
    <w:rsid w:val="00774CA6"/>
    <w:rsid w:val="007759EE"/>
    <w:rsid w:val="0077685C"/>
    <w:rsid w:val="00776916"/>
    <w:rsid w:val="007773B6"/>
    <w:rsid w:val="00780F56"/>
    <w:rsid w:val="00785B0C"/>
    <w:rsid w:val="00785FEB"/>
    <w:rsid w:val="00787200"/>
    <w:rsid w:val="0078D7CF"/>
    <w:rsid w:val="00790709"/>
    <w:rsid w:val="00790D33"/>
    <w:rsid w:val="00792404"/>
    <w:rsid w:val="0079396B"/>
    <w:rsid w:val="007A0A26"/>
    <w:rsid w:val="007A30A1"/>
    <w:rsid w:val="007A3D48"/>
    <w:rsid w:val="007A3E60"/>
    <w:rsid w:val="007A3FA7"/>
    <w:rsid w:val="007A4108"/>
    <w:rsid w:val="007A4A8C"/>
    <w:rsid w:val="007A752F"/>
    <w:rsid w:val="007A7DB8"/>
    <w:rsid w:val="007B0278"/>
    <w:rsid w:val="007B1E6B"/>
    <w:rsid w:val="007B27E7"/>
    <w:rsid w:val="007B382C"/>
    <w:rsid w:val="007B509A"/>
    <w:rsid w:val="007B638B"/>
    <w:rsid w:val="007B6689"/>
    <w:rsid w:val="007B7314"/>
    <w:rsid w:val="007C0042"/>
    <w:rsid w:val="007C1393"/>
    <w:rsid w:val="007C1FD7"/>
    <w:rsid w:val="007C33DB"/>
    <w:rsid w:val="007C3477"/>
    <w:rsid w:val="007C3874"/>
    <w:rsid w:val="007C3DCB"/>
    <w:rsid w:val="007C4294"/>
    <w:rsid w:val="007C6471"/>
    <w:rsid w:val="007C678E"/>
    <w:rsid w:val="007C696F"/>
    <w:rsid w:val="007C6CCF"/>
    <w:rsid w:val="007C7ACA"/>
    <w:rsid w:val="007C7FD8"/>
    <w:rsid w:val="007D0D9C"/>
    <w:rsid w:val="007D1E24"/>
    <w:rsid w:val="007D2BA8"/>
    <w:rsid w:val="007D5FAD"/>
    <w:rsid w:val="007D608E"/>
    <w:rsid w:val="007E0C77"/>
    <w:rsid w:val="007E29FC"/>
    <w:rsid w:val="007E49FF"/>
    <w:rsid w:val="007E4BA3"/>
    <w:rsid w:val="007E4F9E"/>
    <w:rsid w:val="007E50AF"/>
    <w:rsid w:val="007E5ACB"/>
    <w:rsid w:val="007E5F0D"/>
    <w:rsid w:val="007F02E9"/>
    <w:rsid w:val="007F06C7"/>
    <w:rsid w:val="007F24F0"/>
    <w:rsid w:val="007F3DC5"/>
    <w:rsid w:val="007F5EB8"/>
    <w:rsid w:val="00800EBF"/>
    <w:rsid w:val="00800F2F"/>
    <w:rsid w:val="00801056"/>
    <w:rsid w:val="00801B10"/>
    <w:rsid w:val="00802DB8"/>
    <w:rsid w:val="00804CE7"/>
    <w:rsid w:val="00805758"/>
    <w:rsid w:val="00805EF4"/>
    <w:rsid w:val="00806CB6"/>
    <w:rsid w:val="00811077"/>
    <w:rsid w:val="008116C7"/>
    <w:rsid w:val="00812BED"/>
    <w:rsid w:val="008137EA"/>
    <w:rsid w:val="00814000"/>
    <w:rsid w:val="008154F8"/>
    <w:rsid w:val="00816201"/>
    <w:rsid w:val="00816FFA"/>
    <w:rsid w:val="008174CF"/>
    <w:rsid w:val="008178F7"/>
    <w:rsid w:val="00820BC5"/>
    <w:rsid w:val="00820F44"/>
    <w:rsid w:val="008227B8"/>
    <w:rsid w:val="00822927"/>
    <w:rsid w:val="0082356C"/>
    <w:rsid w:val="00824781"/>
    <w:rsid w:val="00824EB1"/>
    <w:rsid w:val="00831DD8"/>
    <w:rsid w:val="0083363B"/>
    <w:rsid w:val="00835806"/>
    <w:rsid w:val="008372EE"/>
    <w:rsid w:val="0083739F"/>
    <w:rsid w:val="00837707"/>
    <w:rsid w:val="008409CD"/>
    <w:rsid w:val="00841BB1"/>
    <w:rsid w:val="00841DC0"/>
    <w:rsid w:val="008426F0"/>
    <w:rsid w:val="00844128"/>
    <w:rsid w:val="00844379"/>
    <w:rsid w:val="0084469A"/>
    <w:rsid w:val="00846399"/>
    <w:rsid w:val="00846F63"/>
    <w:rsid w:val="00850530"/>
    <w:rsid w:val="00851793"/>
    <w:rsid w:val="00851A1A"/>
    <w:rsid w:val="00851A87"/>
    <w:rsid w:val="008521BE"/>
    <w:rsid w:val="00863044"/>
    <w:rsid w:val="0086485B"/>
    <w:rsid w:val="00864994"/>
    <w:rsid w:val="00866D71"/>
    <w:rsid w:val="00871CA1"/>
    <w:rsid w:val="00872557"/>
    <w:rsid w:val="00872595"/>
    <w:rsid w:val="00877C1B"/>
    <w:rsid w:val="0088110A"/>
    <w:rsid w:val="008813BB"/>
    <w:rsid w:val="00881C24"/>
    <w:rsid w:val="00883420"/>
    <w:rsid w:val="00883AEA"/>
    <w:rsid w:val="00883D25"/>
    <w:rsid w:val="00883ECA"/>
    <w:rsid w:val="00885B12"/>
    <w:rsid w:val="008874E1"/>
    <w:rsid w:val="00887C09"/>
    <w:rsid w:val="00893CB6"/>
    <w:rsid w:val="008952FF"/>
    <w:rsid w:val="0089555B"/>
    <w:rsid w:val="00895EC1"/>
    <w:rsid w:val="00896A1A"/>
    <w:rsid w:val="00896FEE"/>
    <w:rsid w:val="0089769E"/>
    <w:rsid w:val="008A1A37"/>
    <w:rsid w:val="008A42B9"/>
    <w:rsid w:val="008A4306"/>
    <w:rsid w:val="008A4900"/>
    <w:rsid w:val="008A608F"/>
    <w:rsid w:val="008A6F1C"/>
    <w:rsid w:val="008A7876"/>
    <w:rsid w:val="008B04C2"/>
    <w:rsid w:val="008B0DDB"/>
    <w:rsid w:val="008B39C0"/>
    <w:rsid w:val="008B43C3"/>
    <w:rsid w:val="008B5DBF"/>
    <w:rsid w:val="008C0282"/>
    <w:rsid w:val="008C1E35"/>
    <w:rsid w:val="008C4144"/>
    <w:rsid w:val="008C4741"/>
    <w:rsid w:val="008C4D69"/>
    <w:rsid w:val="008C6A72"/>
    <w:rsid w:val="008C6D60"/>
    <w:rsid w:val="008C79EA"/>
    <w:rsid w:val="008C7A1E"/>
    <w:rsid w:val="008D02C0"/>
    <w:rsid w:val="008D12C2"/>
    <w:rsid w:val="008D1E4A"/>
    <w:rsid w:val="008D3DAD"/>
    <w:rsid w:val="008D53DA"/>
    <w:rsid w:val="008D73CD"/>
    <w:rsid w:val="008D73ED"/>
    <w:rsid w:val="008E0A28"/>
    <w:rsid w:val="008E10DB"/>
    <w:rsid w:val="008E1BAC"/>
    <w:rsid w:val="008E316C"/>
    <w:rsid w:val="008E3C91"/>
    <w:rsid w:val="008E41C8"/>
    <w:rsid w:val="008E5C78"/>
    <w:rsid w:val="008F0781"/>
    <w:rsid w:val="008F3308"/>
    <w:rsid w:val="008F3C2D"/>
    <w:rsid w:val="008F62B2"/>
    <w:rsid w:val="008F76B5"/>
    <w:rsid w:val="00900A0B"/>
    <w:rsid w:val="00903570"/>
    <w:rsid w:val="009047A9"/>
    <w:rsid w:val="0090672D"/>
    <w:rsid w:val="009067EE"/>
    <w:rsid w:val="00906EF7"/>
    <w:rsid w:val="009072F4"/>
    <w:rsid w:val="009076B9"/>
    <w:rsid w:val="00907A66"/>
    <w:rsid w:val="00907BDA"/>
    <w:rsid w:val="0090ACF3"/>
    <w:rsid w:val="0091004D"/>
    <w:rsid w:val="00910074"/>
    <w:rsid w:val="00910E23"/>
    <w:rsid w:val="00912150"/>
    <w:rsid w:val="00912EDC"/>
    <w:rsid w:val="009133AF"/>
    <w:rsid w:val="009135C4"/>
    <w:rsid w:val="00916376"/>
    <w:rsid w:val="00917618"/>
    <w:rsid w:val="009177B7"/>
    <w:rsid w:val="0092235B"/>
    <w:rsid w:val="00922BD8"/>
    <w:rsid w:val="009235A1"/>
    <w:rsid w:val="0092602D"/>
    <w:rsid w:val="00927A53"/>
    <w:rsid w:val="00931B17"/>
    <w:rsid w:val="009325BF"/>
    <w:rsid w:val="009329BD"/>
    <w:rsid w:val="0094066E"/>
    <w:rsid w:val="009410EA"/>
    <w:rsid w:val="00945194"/>
    <w:rsid w:val="00945C11"/>
    <w:rsid w:val="0094644B"/>
    <w:rsid w:val="00946D12"/>
    <w:rsid w:val="00947913"/>
    <w:rsid w:val="00947DEF"/>
    <w:rsid w:val="00950113"/>
    <w:rsid w:val="009538A5"/>
    <w:rsid w:val="00953F7B"/>
    <w:rsid w:val="009547C8"/>
    <w:rsid w:val="009635A6"/>
    <w:rsid w:val="009678A8"/>
    <w:rsid w:val="00970100"/>
    <w:rsid w:val="00970FA4"/>
    <w:rsid w:val="00971443"/>
    <w:rsid w:val="009739E9"/>
    <w:rsid w:val="0097472B"/>
    <w:rsid w:val="00975437"/>
    <w:rsid w:val="00975691"/>
    <w:rsid w:val="009765ED"/>
    <w:rsid w:val="009779D1"/>
    <w:rsid w:val="009807C9"/>
    <w:rsid w:val="00980DA1"/>
    <w:rsid w:val="00981F8C"/>
    <w:rsid w:val="00984C53"/>
    <w:rsid w:val="00984D00"/>
    <w:rsid w:val="009863F4"/>
    <w:rsid w:val="00986424"/>
    <w:rsid w:val="00987F55"/>
    <w:rsid w:val="009922EF"/>
    <w:rsid w:val="00994715"/>
    <w:rsid w:val="00994F5F"/>
    <w:rsid w:val="00996D29"/>
    <w:rsid w:val="00997279"/>
    <w:rsid w:val="009A038E"/>
    <w:rsid w:val="009A0C0E"/>
    <w:rsid w:val="009A2498"/>
    <w:rsid w:val="009A3773"/>
    <w:rsid w:val="009A406B"/>
    <w:rsid w:val="009A4AC5"/>
    <w:rsid w:val="009A6338"/>
    <w:rsid w:val="009A7C9F"/>
    <w:rsid w:val="009B0181"/>
    <w:rsid w:val="009B020F"/>
    <w:rsid w:val="009B026A"/>
    <w:rsid w:val="009B1B4B"/>
    <w:rsid w:val="009B2753"/>
    <w:rsid w:val="009B5381"/>
    <w:rsid w:val="009B59AA"/>
    <w:rsid w:val="009C0C73"/>
    <w:rsid w:val="009C3451"/>
    <w:rsid w:val="009C34D1"/>
    <w:rsid w:val="009C3DB8"/>
    <w:rsid w:val="009C477E"/>
    <w:rsid w:val="009C4E88"/>
    <w:rsid w:val="009C55F3"/>
    <w:rsid w:val="009C5EF1"/>
    <w:rsid w:val="009C7698"/>
    <w:rsid w:val="009C7A64"/>
    <w:rsid w:val="009D3EF7"/>
    <w:rsid w:val="009D428A"/>
    <w:rsid w:val="009D4B3E"/>
    <w:rsid w:val="009D5A13"/>
    <w:rsid w:val="009D6E6C"/>
    <w:rsid w:val="009E09FB"/>
    <w:rsid w:val="009E12A9"/>
    <w:rsid w:val="009E1D81"/>
    <w:rsid w:val="009E37E2"/>
    <w:rsid w:val="009E3E32"/>
    <w:rsid w:val="009E5407"/>
    <w:rsid w:val="009E5EC2"/>
    <w:rsid w:val="009E6B3E"/>
    <w:rsid w:val="009F0D2C"/>
    <w:rsid w:val="009F0DD0"/>
    <w:rsid w:val="009F1DDB"/>
    <w:rsid w:val="009F2F03"/>
    <w:rsid w:val="009F32FF"/>
    <w:rsid w:val="009F37D7"/>
    <w:rsid w:val="009F4DB4"/>
    <w:rsid w:val="009F5D75"/>
    <w:rsid w:val="009F64B2"/>
    <w:rsid w:val="00A00645"/>
    <w:rsid w:val="00A0080E"/>
    <w:rsid w:val="00A026D7"/>
    <w:rsid w:val="00A0313C"/>
    <w:rsid w:val="00A03ED7"/>
    <w:rsid w:val="00A04793"/>
    <w:rsid w:val="00A04B98"/>
    <w:rsid w:val="00A10D97"/>
    <w:rsid w:val="00A1169D"/>
    <w:rsid w:val="00A12D45"/>
    <w:rsid w:val="00A135C4"/>
    <w:rsid w:val="00A15069"/>
    <w:rsid w:val="00A1616D"/>
    <w:rsid w:val="00A16F53"/>
    <w:rsid w:val="00A20461"/>
    <w:rsid w:val="00A205D8"/>
    <w:rsid w:val="00A227A3"/>
    <w:rsid w:val="00A24482"/>
    <w:rsid w:val="00A2520F"/>
    <w:rsid w:val="00A25E8F"/>
    <w:rsid w:val="00A264BD"/>
    <w:rsid w:val="00A268F2"/>
    <w:rsid w:val="00A27A4B"/>
    <w:rsid w:val="00A30271"/>
    <w:rsid w:val="00A30425"/>
    <w:rsid w:val="00A31611"/>
    <w:rsid w:val="00A340B2"/>
    <w:rsid w:val="00A344FD"/>
    <w:rsid w:val="00A3478A"/>
    <w:rsid w:val="00A35563"/>
    <w:rsid w:val="00A35D6F"/>
    <w:rsid w:val="00A35FB8"/>
    <w:rsid w:val="00A3713D"/>
    <w:rsid w:val="00A40ABB"/>
    <w:rsid w:val="00A4169F"/>
    <w:rsid w:val="00A43072"/>
    <w:rsid w:val="00A43AF3"/>
    <w:rsid w:val="00A45AD3"/>
    <w:rsid w:val="00A47CC7"/>
    <w:rsid w:val="00A5117A"/>
    <w:rsid w:val="00A51A7E"/>
    <w:rsid w:val="00A52F72"/>
    <w:rsid w:val="00A54355"/>
    <w:rsid w:val="00A54FC2"/>
    <w:rsid w:val="00A56D61"/>
    <w:rsid w:val="00A60D64"/>
    <w:rsid w:val="00A63725"/>
    <w:rsid w:val="00A66BE5"/>
    <w:rsid w:val="00A66C49"/>
    <w:rsid w:val="00A719FF"/>
    <w:rsid w:val="00A73671"/>
    <w:rsid w:val="00A75EF4"/>
    <w:rsid w:val="00A80D01"/>
    <w:rsid w:val="00A826A1"/>
    <w:rsid w:val="00A83082"/>
    <w:rsid w:val="00A837FE"/>
    <w:rsid w:val="00A8456D"/>
    <w:rsid w:val="00A85617"/>
    <w:rsid w:val="00A87147"/>
    <w:rsid w:val="00A9015A"/>
    <w:rsid w:val="00A9302F"/>
    <w:rsid w:val="00A9352A"/>
    <w:rsid w:val="00A936AA"/>
    <w:rsid w:val="00A93F51"/>
    <w:rsid w:val="00A94459"/>
    <w:rsid w:val="00A95228"/>
    <w:rsid w:val="00A9708F"/>
    <w:rsid w:val="00AA0F84"/>
    <w:rsid w:val="00AA29B0"/>
    <w:rsid w:val="00AA3E8B"/>
    <w:rsid w:val="00AA65E2"/>
    <w:rsid w:val="00AA798E"/>
    <w:rsid w:val="00AB0027"/>
    <w:rsid w:val="00AB11C8"/>
    <w:rsid w:val="00AB308F"/>
    <w:rsid w:val="00AB323D"/>
    <w:rsid w:val="00AB5EAB"/>
    <w:rsid w:val="00AB6277"/>
    <w:rsid w:val="00AB6346"/>
    <w:rsid w:val="00AC139E"/>
    <w:rsid w:val="00AC75DF"/>
    <w:rsid w:val="00AC78AE"/>
    <w:rsid w:val="00AD1FE5"/>
    <w:rsid w:val="00AD23F6"/>
    <w:rsid w:val="00AD3A2B"/>
    <w:rsid w:val="00AD4DFC"/>
    <w:rsid w:val="00AD6FE1"/>
    <w:rsid w:val="00AD77FA"/>
    <w:rsid w:val="00AD78DE"/>
    <w:rsid w:val="00AD7F98"/>
    <w:rsid w:val="00AE13AC"/>
    <w:rsid w:val="00AE5AD4"/>
    <w:rsid w:val="00AE6213"/>
    <w:rsid w:val="00AE766B"/>
    <w:rsid w:val="00AE7A4C"/>
    <w:rsid w:val="00AF0021"/>
    <w:rsid w:val="00AF04BB"/>
    <w:rsid w:val="00AF0C23"/>
    <w:rsid w:val="00AF2EE4"/>
    <w:rsid w:val="00AF3C0D"/>
    <w:rsid w:val="00AF3F92"/>
    <w:rsid w:val="00AF4980"/>
    <w:rsid w:val="00AF5189"/>
    <w:rsid w:val="00AF6988"/>
    <w:rsid w:val="00B00E90"/>
    <w:rsid w:val="00B01778"/>
    <w:rsid w:val="00B01A05"/>
    <w:rsid w:val="00B01D7E"/>
    <w:rsid w:val="00B032EA"/>
    <w:rsid w:val="00B036E3"/>
    <w:rsid w:val="00B040F4"/>
    <w:rsid w:val="00B0475F"/>
    <w:rsid w:val="00B0614D"/>
    <w:rsid w:val="00B06982"/>
    <w:rsid w:val="00B0741C"/>
    <w:rsid w:val="00B07B4D"/>
    <w:rsid w:val="00B101CF"/>
    <w:rsid w:val="00B10F28"/>
    <w:rsid w:val="00B12895"/>
    <w:rsid w:val="00B12C8C"/>
    <w:rsid w:val="00B131A1"/>
    <w:rsid w:val="00B14BD0"/>
    <w:rsid w:val="00B153E7"/>
    <w:rsid w:val="00B16AE7"/>
    <w:rsid w:val="00B17A44"/>
    <w:rsid w:val="00B17FC5"/>
    <w:rsid w:val="00B202C6"/>
    <w:rsid w:val="00B20F41"/>
    <w:rsid w:val="00B21BC5"/>
    <w:rsid w:val="00B235AC"/>
    <w:rsid w:val="00B23FEF"/>
    <w:rsid w:val="00B24C56"/>
    <w:rsid w:val="00B27D4D"/>
    <w:rsid w:val="00B303B9"/>
    <w:rsid w:val="00B30F3A"/>
    <w:rsid w:val="00B31D7B"/>
    <w:rsid w:val="00B31DA5"/>
    <w:rsid w:val="00B35A8A"/>
    <w:rsid w:val="00B413AE"/>
    <w:rsid w:val="00B4287A"/>
    <w:rsid w:val="00B43B67"/>
    <w:rsid w:val="00B43C62"/>
    <w:rsid w:val="00B4452E"/>
    <w:rsid w:val="00B455A9"/>
    <w:rsid w:val="00B5172D"/>
    <w:rsid w:val="00B52D66"/>
    <w:rsid w:val="00B5627E"/>
    <w:rsid w:val="00B6051C"/>
    <w:rsid w:val="00B6086E"/>
    <w:rsid w:val="00B60CA6"/>
    <w:rsid w:val="00B62A82"/>
    <w:rsid w:val="00B62F07"/>
    <w:rsid w:val="00B6591A"/>
    <w:rsid w:val="00B65FDA"/>
    <w:rsid w:val="00B6676B"/>
    <w:rsid w:val="00B72640"/>
    <w:rsid w:val="00B7292A"/>
    <w:rsid w:val="00B738D0"/>
    <w:rsid w:val="00B74858"/>
    <w:rsid w:val="00B7520F"/>
    <w:rsid w:val="00B75647"/>
    <w:rsid w:val="00B76D10"/>
    <w:rsid w:val="00B80897"/>
    <w:rsid w:val="00B82BC8"/>
    <w:rsid w:val="00B831D3"/>
    <w:rsid w:val="00B83828"/>
    <w:rsid w:val="00B86D11"/>
    <w:rsid w:val="00B875BB"/>
    <w:rsid w:val="00B87A49"/>
    <w:rsid w:val="00B90BE2"/>
    <w:rsid w:val="00B90F3D"/>
    <w:rsid w:val="00B91200"/>
    <w:rsid w:val="00B9363A"/>
    <w:rsid w:val="00B947C6"/>
    <w:rsid w:val="00B94A23"/>
    <w:rsid w:val="00B94C33"/>
    <w:rsid w:val="00B96B5C"/>
    <w:rsid w:val="00B9A850"/>
    <w:rsid w:val="00BA0454"/>
    <w:rsid w:val="00BA0D04"/>
    <w:rsid w:val="00BA1738"/>
    <w:rsid w:val="00BA2B0F"/>
    <w:rsid w:val="00BA33EB"/>
    <w:rsid w:val="00BA463E"/>
    <w:rsid w:val="00BA4A3D"/>
    <w:rsid w:val="00BA50CD"/>
    <w:rsid w:val="00BA71A1"/>
    <w:rsid w:val="00BB04F5"/>
    <w:rsid w:val="00BB2F19"/>
    <w:rsid w:val="00BC058E"/>
    <w:rsid w:val="00BC0D92"/>
    <w:rsid w:val="00BC0ED7"/>
    <w:rsid w:val="00BC3DBF"/>
    <w:rsid w:val="00BC499A"/>
    <w:rsid w:val="00BC5720"/>
    <w:rsid w:val="00BC5B24"/>
    <w:rsid w:val="00BC6B6F"/>
    <w:rsid w:val="00BC7001"/>
    <w:rsid w:val="00BC77C6"/>
    <w:rsid w:val="00BD0F5C"/>
    <w:rsid w:val="00BD13A4"/>
    <w:rsid w:val="00BD145C"/>
    <w:rsid w:val="00BD48AF"/>
    <w:rsid w:val="00BD49EF"/>
    <w:rsid w:val="00BD6E99"/>
    <w:rsid w:val="00BD717C"/>
    <w:rsid w:val="00BD7425"/>
    <w:rsid w:val="00BE1ADA"/>
    <w:rsid w:val="00BE21E9"/>
    <w:rsid w:val="00BE3078"/>
    <w:rsid w:val="00BE374D"/>
    <w:rsid w:val="00BE4DAE"/>
    <w:rsid w:val="00BE6256"/>
    <w:rsid w:val="00BE74FA"/>
    <w:rsid w:val="00BE79E8"/>
    <w:rsid w:val="00BF00A3"/>
    <w:rsid w:val="00BF19BA"/>
    <w:rsid w:val="00BF1E42"/>
    <w:rsid w:val="00BF387F"/>
    <w:rsid w:val="00BF4C2D"/>
    <w:rsid w:val="00BF6C68"/>
    <w:rsid w:val="00BF6DE4"/>
    <w:rsid w:val="00BF727A"/>
    <w:rsid w:val="00C0085F"/>
    <w:rsid w:val="00C00D83"/>
    <w:rsid w:val="00C0267A"/>
    <w:rsid w:val="00C035D4"/>
    <w:rsid w:val="00C039CC"/>
    <w:rsid w:val="00C04129"/>
    <w:rsid w:val="00C04610"/>
    <w:rsid w:val="00C0565A"/>
    <w:rsid w:val="00C05997"/>
    <w:rsid w:val="00C05E0D"/>
    <w:rsid w:val="00C06AAC"/>
    <w:rsid w:val="00C06CC6"/>
    <w:rsid w:val="00C06FD8"/>
    <w:rsid w:val="00C07F0A"/>
    <w:rsid w:val="00C10368"/>
    <w:rsid w:val="00C1146A"/>
    <w:rsid w:val="00C1150C"/>
    <w:rsid w:val="00C143F0"/>
    <w:rsid w:val="00C14988"/>
    <w:rsid w:val="00C153DA"/>
    <w:rsid w:val="00C1790D"/>
    <w:rsid w:val="00C218C4"/>
    <w:rsid w:val="00C2261B"/>
    <w:rsid w:val="00C22C79"/>
    <w:rsid w:val="00C25853"/>
    <w:rsid w:val="00C2609E"/>
    <w:rsid w:val="00C260B6"/>
    <w:rsid w:val="00C27A20"/>
    <w:rsid w:val="00C3077B"/>
    <w:rsid w:val="00C32A33"/>
    <w:rsid w:val="00C3397F"/>
    <w:rsid w:val="00C3738D"/>
    <w:rsid w:val="00C40C25"/>
    <w:rsid w:val="00C40F80"/>
    <w:rsid w:val="00C43443"/>
    <w:rsid w:val="00C442A3"/>
    <w:rsid w:val="00C454C3"/>
    <w:rsid w:val="00C466CA"/>
    <w:rsid w:val="00C46ED5"/>
    <w:rsid w:val="00C476AD"/>
    <w:rsid w:val="00C47F1C"/>
    <w:rsid w:val="00C519B4"/>
    <w:rsid w:val="00C5371B"/>
    <w:rsid w:val="00C552CF"/>
    <w:rsid w:val="00C57CE7"/>
    <w:rsid w:val="00C606BE"/>
    <w:rsid w:val="00C61422"/>
    <w:rsid w:val="00C622A7"/>
    <w:rsid w:val="00C62431"/>
    <w:rsid w:val="00C62CB2"/>
    <w:rsid w:val="00C63DD2"/>
    <w:rsid w:val="00C6527D"/>
    <w:rsid w:val="00C6532C"/>
    <w:rsid w:val="00C6766A"/>
    <w:rsid w:val="00C67717"/>
    <w:rsid w:val="00C710FA"/>
    <w:rsid w:val="00C71BAB"/>
    <w:rsid w:val="00C7318D"/>
    <w:rsid w:val="00C73F10"/>
    <w:rsid w:val="00C75D61"/>
    <w:rsid w:val="00C76F97"/>
    <w:rsid w:val="00C80465"/>
    <w:rsid w:val="00C84D08"/>
    <w:rsid w:val="00C85069"/>
    <w:rsid w:val="00C86454"/>
    <w:rsid w:val="00C87468"/>
    <w:rsid w:val="00C909A1"/>
    <w:rsid w:val="00C9160B"/>
    <w:rsid w:val="00C9279C"/>
    <w:rsid w:val="00C949AD"/>
    <w:rsid w:val="00C94F50"/>
    <w:rsid w:val="00C952A7"/>
    <w:rsid w:val="00C9668B"/>
    <w:rsid w:val="00C97A22"/>
    <w:rsid w:val="00C97E89"/>
    <w:rsid w:val="00CA1B82"/>
    <w:rsid w:val="00CA20E4"/>
    <w:rsid w:val="00CA2360"/>
    <w:rsid w:val="00CA2F85"/>
    <w:rsid w:val="00CA483D"/>
    <w:rsid w:val="00CA546B"/>
    <w:rsid w:val="00CA67C1"/>
    <w:rsid w:val="00CA7DDA"/>
    <w:rsid w:val="00CB13B8"/>
    <w:rsid w:val="00CB2D67"/>
    <w:rsid w:val="00CB3AD2"/>
    <w:rsid w:val="00CB49A0"/>
    <w:rsid w:val="00CB501F"/>
    <w:rsid w:val="00CB502B"/>
    <w:rsid w:val="00CB5250"/>
    <w:rsid w:val="00CB54F2"/>
    <w:rsid w:val="00CB6BA3"/>
    <w:rsid w:val="00CC1862"/>
    <w:rsid w:val="00CC2C99"/>
    <w:rsid w:val="00CC4923"/>
    <w:rsid w:val="00CC5899"/>
    <w:rsid w:val="00CD1547"/>
    <w:rsid w:val="00CD2586"/>
    <w:rsid w:val="00CD3298"/>
    <w:rsid w:val="00CD329F"/>
    <w:rsid w:val="00CD35C6"/>
    <w:rsid w:val="00CD3F82"/>
    <w:rsid w:val="00CD557D"/>
    <w:rsid w:val="00CD59FE"/>
    <w:rsid w:val="00CD5E0F"/>
    <w:rsid w:val="00CE0184"/>
    <w:rsid w:val="00CE07A5"/>
    <w:rsid w:val="00CE1D40"/>
    <w:rsid w:val="00CE4010"/>
    <w:rsid w:val="00CE4481"/>
    <w:rsid w:val="00CE44BD"/>
    <w:rsid w:val="00CE4F7E"/>
    <w:rsid w:val="00CE53AF"/>
    <w:rsid w:val="00CE5417"/>
    <w:rsid w:val="00CE5F2D"/>
    <w:rsid w:val="00CE7E87"/>
    <w:rsid w:val="00CF13DF"/>
    <w:rsid w:val="00CF1894"/>
    <w:rsid w:val="00CF31C0"/>
    <w:rsid w:val="00CF441E"/>
    <w:rsid w:val="00CF4503"/>
    <w:rsid w:val="00CF48BB"/>
    <w:rsid w:val="00CF536F"/>
    <w:rsid w:val="00CF542F"/>
    <w:rsid w:val="00CF59C1"/>
    <w:rsid w:val="00CF6095"/>
    <w:rsid w:val="00CF6786"/>
    <w:rsid w:val="00CF69B1"/>
    <w:rsid w:val="00CF6CB0"/>
    <w:rsid w:val="00CF767A"/>
    <w:rsid w:val="00CF7C1E"/>
    <w:rsid w:val="00D003C2"/>
    <w:rsid w:val="00D004B1"/>
    <w:rsid w:val="00D00F62"/>
    <w:rsid w:val="00D01886"/>
    <w:rsid w:val="00D02645"/>
    <w:rsid w:val="00D04A93"/>
    <w:rsid w:val="00D05474"/>
    <w:rsid w:val="00D0689F"/>
    <w:rsid w:val="00D101A6"/>
    <w:rsid w:val="00D10E2F"/>
    <w:rsid w:val="00D11125"/>
    <w:rsid w:val="00D1160D"/>
    <w:rsid w:val="00D11E9E"/>
    <w:rsid w:val="00D11F5F"/>
    <w:rsid w:val="00D1226B"/>
    <w:rsid w:val="00D12838"/>
    <w:rsid w:val="00D12A27"/>
    <w:rsid w:val="00D138DB"/>
    <w:rsid w:val="00D13974"/>
    <w:rsid w:val="00D13F70"/>
    <w:rsid w:val="00D1487A"/>
    <w:rsid w:val="00D14F9F"/>
    <w:rsid w:val="00D154CE"/>
    <w:rsid w:val="00D167EF"/>
    <w:rsid w:val="00D171E3"/>
    <w:rsid w:val="00D17205"/>
    <w:rsid w:val="00D176E2"/>
    <w:rsid w:val="00D20E9E"/>
    <w:rsid w:val="00D20EC9"/>
    <w:rsid w:val="00D216B1"/>
    <w:rsid w:val="00D21799"/>
    <w:rsid w:val="00D21F29"/>
    <w:rsid w:val="00D22579"/>
    <w:rsid w:val="00D242B9"/>
    <w:rsid w:val="00D252B4"/>
    <w:rsid w:val="00D26C61"/>
    <w:rsid w:val="00D30043"/>
    <w:rsid w:val="00D324EA"/>
    <w:rsid w:val="00D3388B"/>
    <w:rsid w:val="00D354B3"/>
    <w:rsid w:val="00D3641F"/>
    <w:rsid w:val="00D366DA"/>
    <w:rsid w:val="00D36A8E"/>
    <w:rsid w:val="00D40D09"/>
    <w:rsid w:val="00D417DF"/>
    <w:rsid w:val="00D42A87"/>
    <w:rsid w:val="00D44395"/>
    <w:rsid w:val="00D46487"/>
    <w:rsid w:val="00D47195"/>
    <w:rsid w:val="00D47F7B"/>
    <w:rsid w:val="00D50DAC"/>
    <w:rsid w:val="00D5138C"/>
    <w:rsid w:val="00D51394"/>
    <w:rsid w:val="00D51E58"/>
    <w:rsid w:val="00D52654"/>
    <w:rsid w:val="00D527B0"/>
    <w:rsid w:val="00D537B7"/>
    <w:rsid w:val="00D538A4"/>
    <w:rsid w:val="00D56B13"/>
    <w:rsid w:val="00D60CD6"/>
    <w:rsid w:val="00D61403"/>
    <w:rsid w:val="00D61E1A"/>
    <w:rsid w:val="00D65141"/>
    <w:rsid w:val="00D652E1"/>
    <w:rsid w:val="00D65824"/>
    <w:rsid w:val="00D65E26"/>
    <w:rsid w:val="00D66C4B"/>
    <w:rsid w:val="00D7298D"/>
    <w:rsid w:val="00D73E26"/>
    <w:rsid w:val="00D73FF5"/>
    <w:rsid w:val="00D74110"/>
    <w:rsid w:val="00D74918"/>
    <w:rsid w:val="00D759ED"/>
    <w:rsid w:val="00D75D8D"/>
    <w:rsid w:val="00D76571"/>
    <w:rsid w:val="00D82BFE"/>
    <w:rsid w:val="00D85B32"/>
    <w:rsid w:val="00D8640C"/>
    <w:rsid w:val="00D868F7"/>
    <w:rsid w:val="00D87403"/>
    <w:rsid w:val="00D874D6"/>
    <w:rsid w:val="00D90184"/>
    <w:rsid w:val="00D908A1"/>
    <w:rsid w:val="00D9197E"/>
    <w:rsid w:val="00D94528"/>
    <w:rsid w:val="00D94B6E"/>
    <w:rsid w:val="00D94DDD"/>
    <w:rsid w:val="00D955C6"/>
    <w:rsid w:val="00D9570A"/>
    <w:rsid w:val="00D95F98"/>
    <w:rsid w:val="00D9636E"/>
    <w:rsid w:val="00D96C33"/>
    <w:rsid w:val="00D9771E"/>
    <w:rsid w:val="00DA137C"/>
    <w:rsid w:val="00DA2ACC"/>
    <w:rsid w:val="00DA36D6"/>
    <w:rsid w:val="00DA4388"/>
    <w:rsid w:val="00DA43E4"/>
    <w:rsid w:val="00DA4B37"/>
    <w:rsid w:val="00DA56B8"/>
    <w:rsid w:val="00DA58C0"/>
    <w:rsid w:val="00DA5AEB"/>
    <w:rsid w:val="00DB3AF0"/>
    <w:rsid w:val="00DB4FDB"/>
    <w:rsid w:val="00DB61D3"/>
    <w:rsid w:val="00DB61E9"/>
    <w:rsid w:val="00DC09F2"/>
    <w:rsid w:val="00DC0CAC"/>
    <w:rsid w:val="00DC2880"/>
    <w:rsid w:val="00DC5BF2"/>
    <w:rsid w:val="00DC7865"/>
    <w:rsid w:val="00DD0F3A"/>
    <w:rsid w:val="00DD2727"/>
    <w:rsid w:val="00DD3711"/>
    <w:rsid w:val="00DD3AA5"/>
    <w:rsid w:val="00DD4A73"/>
    <w:rsid w:val="00DD7392"/>
    <w:rsid w:val="00DE1E53"/>
    <w:rsid w:val="00DE2329"/>
    <w:rsid w:val="00DE25AF"/>
    <w:rsid w:val="00DE49BB"/>
    <w:rsid w:val="00DE5370"/>
    <w:rsid w:val="00DE5B6E"/>
    <w:rsid w:val="00DE7C09"/>
    <w:rsid w:val="00DF0F04"/>
    <w:rsid w:val="00DF12C7"/>
    <w:rsid w:val="00DF19D4"/>
    <w:rsid w:val="00DF2A8E"/>
    <w:rsid w:val="00DF665C"/>
    <w:rsid w:val="00DF6DB3"/>
    <w:rsid w:val="00E00CBB"/>
    <w:rsid w:val="00E0298C"/>
    <w:rsid w:val="00E02C8F"/>
    <w:rsid w:val="00E03590"/>
    <w:rsid w:val="00E0578E"/>
    <w:rsid w:val="00E067E4"/>
    <w:rsid w:val="00E1143F"/>
    <w:rsid w:val="00E11709"/>
    <w:rsid w:val="00E11FB0"/>
    <w:rsid w:val="00E1346F"/>
    <w:rsid w:val="00E14830"/>
    <w:rsid w:val="00E14E12"/>
    <w:rsid w:val="00E21450"/>
    <w:rsid w:val="00E21BAB"/>
    <w:rsid w:val="00E22827"/>
    <w:rsid w:val="00E22939"/>
    <w:rsid w:val="00E2474D"/>
    <w:rsid w:val="00E25027"/>
    <w:rsid w:val="00E2620B"/>
    <w:rsid w:val="00E26CA2"/>
    <w:rsid w:val="00E27DF8"/>
    <w:rsid w:val="00E30FF5"/>
    <w:rsid w:val="00E3116F"/>
    <w:rsid w:val="00E31AC8"/>
    <w:rsid w:val="00E32E5B"/>
    <w:rsid w:val="00E3788C"/>
    <w:rsid w:val="00E40F43"/>
    <w:rsid w:val="00E433A5"/>
    <w:rsid w:val="00E43512"/>
    <w:rsid w:val="00E44B6D"/>
    <w:rsid w:val="00E45559"/>
    <w:rsid w:val="00E45AC1"/>
    <w:rsid w:val="00E5042A"/>
    <w:rsid w:val="00E50732"/>
    <w:rsid w:val="00E517B2"/>
    <w:rsid w:val="00E53423"/>
    <w:rsid w:val="00E548AD"/>
    <w:rsid w:val="00E54E6B"/>
    <w:rsid w:val="00E552F6"/>
    <w:rsid w:val="00E55F03"/>
    <w:rsid w:val="00E6201B"/>
    <w:rsid w:val="00E62072"/>
    <w:rsid w:val="00E62EE7"/>
    <w:rsid w:val="00E6486B"/>
    <w:rsid w:val="00E65079"/>
    <w:rsid w:val="00E65AAE"/>
    <w:rsid w:val="00E70687"/>
    <w:rsid w:val="00E71585"/>
    <w:rsid w:val="00E7168D"/>
    <w:rsid w:val="00E727FB"/>
    <w:rsid w:val="00E75696"/>
    <w:rsid w:val="00E75E97"/>
    <w:rsid w:val="00E7608E"/>
    <w:rsid w:val="00E76505"/>
    <w:rsid w:val="00E76EE9"/>
    <w:rsid w:val="00E7708C"/>
    <w:rsid w:val="00E77643"/>
    <w:rsid w:val="00E804CF"/>
    <w:rsid w:val="00E80596"/>
    <w:rsid w:val="00E8062D"/>
    <w:rsid w:val="00E83110"/>
    <w:rsid w:val="00E85488"/>
    <w:rsid w:val="00E85D22"/>
    <w:rsid w:val="00E876F7"/>
    <w:rsid w:val="00E90DAC"/>
    <w:rsid w:val="00E91F5D"/>
    <w:rsid w:val="00E9223A"/>
    <w:rsid w:val="00E92556"/>
    <w:rsid w:val="00E927E6"/>
    <w:rsid w:val="00E95AF6"/>
    <w:rsid w:val="00E95CA2"/>
    <w:rsid w:val="00E95CC6"/>
    <w:rsid w:val="00E9695D"/>
    <w:rsid w:val="00E97296"/>
    <w:rsid w:val="00EA1F2D"/>
    <w:rsid w:val="00EA27AD"/>
    <w:rsid w:val="00EA388F"/>
    <w:rsid w:val="00EA4D0F"/>
    <w:rsid w:val="00EA56D8"/>
    <w:rsid w:val="00EB022C"/>
    <w:rsid w:val="00EB1569"/>
    <w:rsid w:val="00EB3660"/>
    <w:rsid w:val="00EB3E9D"/>
    <w:rsid w:val="00EB654D"/>
    <w:rsid w:val="00EC02FF"/>
    <w:rsid w:val="00EC229D"/>
    <w:rsid w:val="00EC4491"/>
    <w:rsid w:val="00EC6807"/>
    <w:rsid w:val="00EC72D3"/>
    <w:rsid w:val="00ED2193"/>
    <w:rsid w:val="00ED39AC"/>
    <w:rsid w:val="00ED424C"/>
    <w:rsid w:val="00ED4B05"/>
    <w:rsid w:val="00ED58C0"/>
    <w:rsid w:val="00ED6BD1"/>
    <w:rsid w:val="00ED7CF1"/>
    <w:rsid w:val="00EDDA2F"/>
    <w:rsid w:val="00EE13EB"/>
    <w:rsid w:val="00EE1B89"/>
    <w:rsid w:val="00EE3AD3"/>
    <w:rsid w:val="00EE484C"/>
    <w:rsid w:val="00EE55BB"/>
    <w:rsid w:val="00EE564F"/>
    <w:rsid w:val="00EE76EC"/>
    <w:rsid w:val="00EE7A5D"/>
    <w:rsid w:val="00EE7DBF"/>
    <w:rsid w:val="00EF1EF7"/>
    <w:rsid w:val="00EF239D"/>
    <w:rsid w:val="00EF23F9"/>
    <w:rsid w:val="00EF38FF"/>
    <w:rsid w:val="00EF42BB"/>
    <w:rsid w:val="00EF47CA"/>
    <w:rsid w:val="00EF707E"/>
    <w:rsid w:val="00EF763D"/>
    <w:rsid w:val="00EF7687"/>
    <w:rsid w:val="00F004F5"/>
    <w:rsid w:val="00F006D1"/>
    <w:rsid w:val="00F0180D"/>
    <w:rsid w:val="00F024B8"/>
    <w:rsid w:val="00F04118"/>
    <w:rsid w:val="00F06929"/>
    <w:rsid w:val="00F10527"/>
    <w:rsid w:val="00F109C5"/>
    <w:rsid w:val="00F11EDF"/>
    <w:rsid w:val="00F15667"/>
    <w:rsid w:val="00F15B47"/>
    <w:rsid w:val="00F16210"/>
    <w:rsid w:val="00F16472"/>
    <w:rsid w:val="00F16B9D"/>
    <w:rsid w:val="00F176E3"/>
    <w:rsid w:val="00F21910"/>
    <w:rsid w:val="00F21A51"/>
    <w:rsid w:val="00F229DB"/>
    <w:rsid w:val="00F2465F"/>
    <w:rsid w:val="00F2494F"/>
    <w:rsid w:val="00F25FAA"/>
    <w:rsid w:val="00F2600B"/>
    <w:rsid w:val="00F27530"/>
    <w:rsid w:val="00F27B73"/>
    <w:rsid w:val="00F27C48"/>
    <w:rsid w:val="00F27FB2"/>
    <w:rsid w:val="00F30A22"/>
    <w:rsid w:val="00F337C9"/>
    <w:rsid w:val="00F337EB"/>
    <w:rsid w:val="00F34638"/>
    <w:rsid w:val="00F37B6D"/>
    <w:rsid w:val="00F43526"/>
    <w:rsid w:val="00F43797"/>
    <w:rsid w:val="00F46D22"/>
    <w:rsid w:val="00F47880"/>
    <w:rsid w:val="00F51252"/>
    <w:rsid w:val="00F51D34"/>
    <w:rsid w:val="00F53F62"/>
    <w:rsid w:val="00F55981"/>
    <w:rsid w:val="00F562F1"/>
    <w:rsid w:val="00F56700"/>
    <w:rsid w:val="00F6009B"/>
    <w:rsid w:val="00F605CD"/>
    <w:rsid w:val="00F60F3A"/>
    <w:rsid w:val="00F61174"/>
    <w:rsid w:val="00F6154D"/>
    <w:rsid w:val="00F62079"/>
    <w:rsid w:val="00F62A62"/>
    <w:rsid w:val="00F62E85"/>
    <w:rsid w:val="00F63378"/>
    <w:rsid w:val="00F63A74"/>
    <w:rsid w:val="00F6476D"/>
    <w:rsid w:val="00F66DEB"/>
    <w:rsid w:val="00F67A71"/>
    <w:rsid w:val="00F705E9"/>
    <w:rsid w:val="00F716DF"/>
    <w:rsid w:val="00F732A8"/>
    <w:rsid w:val="00F733DE"/>
    <w:rsid w:val="00F7707A"/>
    <w:rsid w:val="00F77A86"/>
    <w:rsid w:val="00F77C05"/>
    <w:rsid w:val="00F80A1B"/>
    <w:rsid w:val="00F80D57"/>
    <w:rsid w:val="00F80E23"/>
    <w:rsid w:val="00F83A13"/>
    <w:rsid w:val="00F85ABA"/>
    <w:rsid w:val="00F85BCF"/>
    <w:rsid w:val="00F86FDB"/>
    <w:rsid w:val="00F87433"/>
    <w:rsid w:val="00F876C2"/>
    <w:rsid w:val="00F90E05"/>
    <w:rsid w:val="00F90E1F"/>
    <w:rsid w:val="00F91B4F"/>
    <w:rsid w:val="00F97121"/>
    <w:rsid w:val="00FA049F"/>
    <w:rsid w:val="00FA064C"/>
    <w:rsid w:val="00FA0E88"/>
    <w:rsid w:val="00FA21AE"/>
    <w:rsid w:val="00FA2488"/>
    <w:rsid w:val="00FA47A8"/>
    <w:rsid w:val="00FA55DF"/>
    <w:rsid w:val="00FA67B0"/>
    <w:rsid w:val="00FA69F4"/>
    <w:rsid w:val="00FA6C61"/>
    <w:rsid w:val="00FB04B2"/>
    <w:rsid w:val="00FB1862"/>
    <w:rsid w:val="00FB212B"/>
    <w:rsid w:val="00FB3BA1"/>
    <w:rsid w:val="00FB3F19"/>
    <w:rsid w:val="00FB5672"/>
    <w:rsid w:val="00FB5BE7"/>
    <w:rsid w:val="00FB7615"/>
    <w:rsid w:val="00FC0855"/>
    <w:rsid w:val="00FC2662"/>
    <w:rsid w:val="00FC2B18"/>
    <w:rsid w:val="00FC3EAD"/>
    <w:rsid w:val="00FC4C57"/>
    <w:rsid w:val="00FC5E17"/>
    <w:rsid w:val="00FC630B"/>
    <w:rsid w:val="00FC7056"/>
    <w:rsid w:val="00FC7E01"/>
    <w:rsid w:val="00FD018F"/>
    <w:rsid w:val="00FD0DDE"/>
    <w:rsid w:val="00FD2FCD"/>
    <w:rsid w:val="00FD3BA1"/>
    <w:rsid w:val="00FD467B"/>
    <w:rsid w:val="00FD510A"/>
    <w:rsid w:val="00FD7565"/>
    <w:rsid w:val="00FE2020"/>
    <w:rsid w:val="00FE247B"/>
    <w:rsid w:val="00FE35D3"/>
    <w:rsid w:val="00FE40FB"/>
    <w:rsid w:val="00FE60CC"/>
    <w:rsid w:val="00FE6C2D"/>
    <w:rsid w:val="00FF11FA"/>
    <w:rsid w:val="00FF2789"/>
    <w:rsid w:val="00FF4607"/>
    <w:rsid w:val="00FF4F76"/>
    <w:rsid w:val="00FF50FF"/>
    <w:rsid w:val="00FF65E1"/>
    <w:rsid w:val="00FF66F2"/>
    <w:rsid w:val="00FF67C6"/>
    <w:rsid w:val="010013D6"/>
    <w:rsid w:val="0118D303"/>
    <w:rsid w:val="011F602E"/>
    <w:rsid w:val="0131A8F1"/>
    <w:rsid w:val="013CE6E0"/>
    <w:rsid w:val="013D2E74"/>
    <w:rsid w:val="0150736F"/>
    <w:rsid w:val="0189D284"/>
    <w:rsid w:val="018AC722"/>
    <w:rsid w:val="018F0ACD"/>
    <w:rsid w:val="01A6B53A"/>
    <w:rsid w:val="01B83D11"/>
    <w:rsid w:val="01C0F566"/>
    <w:rsid w:val="01F2B7BF"/>
    <w:rsid w:val="0204246C"/>
    <w:rsid w:val="02089FC3"/>
    <w:rsid w:val="021D060B"/>
    <w:rsid w:val="0227EE43"/>
    <w:rsid w:val="022A848D"/>
    <w:rsid w:val="0232D527"/>
    <w:rsid w:val="023CC7F8"/>
    <w:rsid w:val="023CDA22"/>
    <w:rsid w:val="0274235F"/>
    <w:rsid w:val="02898D21"/>
    <w:rsid w:val="02B485F2"/>
    <w:rsid w:val="02E4BD03"/>
    <w:rsid w:val="02EADB4D"/>
    <w:rsid w:val="03006D4D"/>
    <w:rsid w:val="032A3FF1"/>
    <w:rsid w:val="032D7EB1"/>
    <w:rsid w:val="0343392D"/>
    <w:rsid w:val="03615E12"/>
    <w:rsid w:val="036BD5F9"/>
    <w:rsid w:val="03724E37"/>
    <w:rsid w:val="03867854"/>
    <w:rsid w:val="03A078D1"/>
    <w:rsid w:val="03A741B5"/>
    <w:rsid w:val="03BF6482"/>
    <w:rsid w:val="03E1012A"/>
    <w:rsid w:val="03E4CE72"/>
    <w:rsid w:val="03EA498C"/>
    <w:rsid w:val="041F1558"/>
    <w:rsid w:val="0420E6BD"/>
    <w:rsid w:val="042441F2"/>
    <w:rsid w:val="0428BB31"/>
    <w:rsid w:val="043683F2"/>
    <w:rsid w:val="044952E0"/>
    <w:rsid w:val="04598D9F"/>
    <w:rsid w:val="045F5294"/>
    <w:rsid w:val="0464C1FD"/>
    <w:rsid w:val="046AAEFD"/>
    <w:rsid w:val="0473AD33"/>
    <w:rsid w:val="047967EA"/>
    <w:rsid w:val="047C901F"/>
    <w:rsid w:val="047F2A9A"/>
    <w:rsid w:val="048AF507"/>
    <w:rsid w:val="04939B1A"/>
    <w:rsid w:val="0493A624"/>
    <w:rsid w:val="0496DFC5"/>
    <w:rsid w:val="04C089E7"/>
    <w:rsid w:val="04D75206"/>
    <w:rsid w:val="04EA594A"/>
    <w:rsid w:val="05524DF9"/>
    <w:rsid w:val="0573FDC5"/>
    <w:rsid w:val="0575831B"/>
    <w:rsid w:val="057EF7A0"/>
    <w:rsid w:val="059035A4"/>
    <w:rsid w:val="0592234A"/>
    <w:rsid w:val="059DDA9F"/>
    <w:rsid w:val="059F0864"/>
    <w:rsid w:val="05A29C32"/>
    <w:rsid w:val="05C985C3"/>
    <w:rsid w:val="05CADEFB"/>
    <w:rsid w:val="05D64717"/>
    <w:rsid w:val="05D679E8"/>
    <w:rsid w:val="05EFEF02"/>
    <w:rsid w:val="06174A47"/>
    <w:rsid w:val="062EF294"/>
    <w:rsid w:val="06382FA1"/>
    <w:rsid w:val="06404ADD"/>
    <w:rsid w:val="064B279B"/>
    <w:rsid w:val="066C2197"/>
    <w:rsid w:val="067041F0"/>
    <w:rsid w:val="0677D02B"/>
    <w:rsid w:val="067D48B4"/>
    <w:rsid w:val="069C21A8"/>
    <w:rsid w:val="06ADA284"/>
    <w:rsid w:val="06F80B07"/>
    <w:rsid w:val="07096030"/>
    <w:rsid w:val="073242AC"/>
    <w:rsid w:val="073A9AFB"/>
    <w:rsid w:val="076019A1"/>
    <w:rsid w:val="07621734"/>
    <w:rsid w:val="076FD595"/>
    <w:rsid w:val="07706EAB"/>
    <w:rsid w:val="0788465D"/>
    <w:rsid w:val="07A0EB2A"/>
    <w:rsid w:val="07A2D875"/>
    <w:rsid w:val="07B4D9D7"/>
    <w:rsid w:val="07E8226B"/>
    <w:rsid w:val="07E98A14"/>
    <w:rsid w:val="0833B97F"/>
    <w:rsid w:val="084A0195"/>
    <w:rsid w:val="08691FC1"/>
    <w:rsid w:val="088672C2"/>
    <w:rsid w:val="08ADBA50"/>
    <w:rsid w:val="08B31286"/>
    <w:rsid w:val="08D0B87A"/>
    <w:rsid w:val="08F3FDB5"/>
    <w:rsid w:val="09012E0A"/>
    <w:rsid w:val="09145BB2"/>
    <w:rsid w:val="09448064"/>
    <w:rsid w:val="095209E7"/>
    <w:rsid w:val="095D80C2"/>
    <w:rsid w:val="0960609A"/>
    <w:rsid w:val="09719FA4"/>
    <w:rsid w:val="09B0C0D6"/>
    <w:rsid w:val="09C80A4B"/>
    <w:rsid w:val="09E2BEAB"/>
    <w:rsid w:val="09E2E0C2"/>
    <w:rsid w:val="09FFB005"/>
    <w:rsid w:val="0A1440C3"/>
    <w:rsid w:val="0A2EA606"/>
    <w:rsid w:val="0A600BBF"/>
    <w:rsid w:val="0A62EE8C"/>
    <w:rsid w:val="0A7A8D61"/>
    <w:rsid w:val="0A94164C"/>
    <w:rsid w:val="0AA0586A"/>
    <w:rsid w:val="0AA65CD3"/>
    <w:rsid w:val="0AAED5E7"/>
    <w:rsid w:val="0AD5F8C3"/>
    <w:rsid w:val="0AE050C5"/>
    <w:rsid w:val="0AEF4196"/>
    <w:rsid w:val="0AEFDED2"/>
    <w:rsid w:val="0B092045"/>
    <w:rsid w:val="0B0922A4"/>
    <w:rsid w:val="0B33A285"/>
    <w:rsid w:val="0B54F7F1"/>
    <w:rsid w:val="0B5C9C24"/>
    <w:rsid w:val="0B91218A"/>
    <w:rsid w:val="0B9435BA"/>
    <w:rsid w:val="0BA49544"/>
    <w:rsid w:val="0BAA2D6A"/>
    <w:rsid w:val="0BB31BAF"/>
    <w:rsid w:val="0BC35DC2"/>
    <w:rsid w:val="0BD07042"/>
    <w:rsid w:val="0C3DF7DB"/>
    <w:rsid w:val="0C72B6CC"/>
    <w:rsid w:val="0C887E00"/>
    <w:rsid w:val="0C96C557"/>
    <w:rsid w:val="0C9850E6"/>
    <w:rsid w:val="0CB420C5"/>
    <w:rsid w:val="0CC93B8E"/>
    <w:rsid w:val="0CD9B64C"/>
    <w:rsid w:val="0CEF64C1"/>
    <w:rsid w:val="0CF12CDE"/>
    <w:rsid w:val="0D0764E8"/>
    <w:rsid w:val="0D08F8C9"/>
    <w:rsid w:val="0D09F01D"/>
    <w:rsid w:val="0D368260"/>
    <w:rsid w:val="0D42DBFF"/>
    <w:rsid w:val="0D474CDC"/>
    <w:rsid w:val="0D61D198"/>
    <w:rsid w:val="0D827BA1"/>
    <w:rsid w:val="0D9A9A58"/>
    <w:rsid w:val="0DCD5956"/>
    <w:rsid w:val="0DEBCFFE"/>
    <w:rsid w:val="0DEDC5ED"/>
    <w:rsid w:val="0E153BB4"/>
    <w:rsid w:val="0E3F4DC7"/>
    <w:rsid w:val="0E6E86B4"/>
    <w:rsid w:val="0E73E6B4"/>
    <w:rsid w:val="0EB6F9A5"/>
    <w:rsid w:val="0EF6F7FC"/>
    <w:rsid w:val="0F0C2B2F"/>
    <w:rsid w:val="0F0DBD56"/>
    <w:rsid w:val="0F325FAC"/>
    <w:rsid w:val="0F330A26"/>
    <w:rsid w:val="0F3F0243"/>
    <w:rsid w:val="0F516E3C"/>
    <w:rsid w:val="0F5ED53D"/>
    <w:rsid w:val="0F6415A1"/>
    <w:rsid w:val="0F6433D1"/>
    <w:rsid w:val="0F64FBD2"/>
    <w:rsid w:val="0FAA6AEF"/>
    <w:rsid w:val="0FE84849"/>
    <w:rsid w:val="100917C9"/>
    <w:rsid w:val="1011570E"/>
    <w:rsid w:val="10179B74"/>
    <w:rsid w:val="103A1CE6"/>
    <w:rsid w:val="103A36BE"/>
    <w:rsid w:val="10418F2F"/>
    <w:rsid w:val="104878E3"/>
    <w:rsid w:val="1054D07B"/>
    <w:rsid w:val="105AB78C"/>
    <w:rsid w:val="1060E9FF"/>
    <w:rsid w:val="106542AE"/>
    <w:rsid w:val="10661D90"/>
    <w:rsid w:val="107200DD"/>
    <w:rsid w:val="10810C49"/>
    <w:rsid w:val="10833D24"/>
    <w:rsid w:val="10A7D7E6"/>
    <w:rsid w:val="10AEBE43"/>
    <w:rsid w:val="10C9FFA1"/>
    <w:rsid w:val="10CE2AD8"/>
    <w:rsid w:val="10DADB96"/>
    <w:rsid w:val="1101F55A"/>
    <w:rsid w:val="110D1974"/>
    <w:rsid w:val="111A6731"/>
    <w:rsid w:val="1144ABE3"/>
    <w:rsid w:val="1150E173"/>
    <w:rsid w:val="1166522E"/>
    <w:rsid w:val="117AC3E3"/>
    <w:rsid w:val="11891EDC"/>
    <w:rsid w:val="11A0CE2F"/>
    <w:rsid w:val="11A4FF80"/>
    <w:rsid w:val="11A82637"/>
    <w:rsid w:val="11B24A25"/>
    <w:rsid w:val="11E2FF7C"/>
    <w:rsid w:val="11EC51DF"/>
    <w:rsid w:val="11EE6891"/>
    <w:rsid w:val="11F17495"/>
    <w:rsid w:val="12057637"/>
    <w:rsid w:val="121ECA21"/>
    <w:rsid w:val="124895DD"/>
    <w:rsid w:val="12562BD6"/>
    <w:rsid w:val="1266B395"/>
    <w:rsid w:val="127039EB"/>
    <w:rsid w:val="1270DF18"/>
    <w:rsid w:val="127B7C7D"/>
    <w:rsid w:val="1281E3C6"/>
    <w:rsid w:val="1299A216"/>
    <w:rsid w:val="12E7906C"/>
    <w:rsid w:val="12EFE324"/>
    <w:rsid w:val="133E2D2F"/>
    <w:rsid w:val="134E1077"/>
    <w:rsid w:val="1361C364"/>
    <w:rsid w:val="1370686A"/>
    <w:rsid w:val="13728554"/>
    <w:rsid w:val="13EB99A5"/>
    <w:rsid w:val="13ECE3AD"/>
    <w:rsid w:val="13F22DD8"/>
    <w:rsid w:val="141300CF"/>
    <w:rsid w:val="143B1AC3"/>
    <w:rsid w:val="143C9ADA"/>
    <w:rsid w:val="143F7E9F"/>
    <w:rsid w:val="145423F8"/>
    <w:rsid w:val="1478FFB0"/>
    <w:rsid w:val="147C7841"/>
    <w:rsid w:val="1483BE5D"/>
    <w:rsid w:val="1498488F"/>
    <w:rsid w:val="14B27EEA"/>
    <w:rsid w:val="14BF32AA"/>
    <w:rsid w:val="14CDA561"/>
    <w:rsid w:val="14D184F4"/>
    <w:rsid w:val="14D8E960"/>
    <w:rsid w:val="14D98C3F"/>
    <w:rsid w:val="14DE41BE"/>
    <w:rsid w:val="150E55B5"/>
    <w:rsid w:val="150F169D"/>
    <w:rsid w:val="150FCABB"/>
    <w:rsid w:val="155010F4"/>
    <w:rsid w:val="155775AC"/>
    <w:rsid w:val="155A761C"/>
    <w:rsid w:val="15605395"/>
    <w:rsid w:val="156C1F0F"/>
    <w:rsid w:val="156D9373"/>
    <w:rsid w:val="15B39158"/>
    <w:rsid w:val="15C9B1A0"/>
    <w:rsid w:val="15D7E74A"/>
    <w:rsid w:val="1608F51B"/>
    <w:rsid w:val="161F954B"/>
    <w:rsid w:val="1631C470"/>
    <w:rsid w:val="16396CCB"/>
    <w:rsid w:val="164195F0"/>
    <w:rsid w:val="1656C734"/>
    <w:rsid w:val="168B1FD6"/>
    <w:rsid w:val="16AAC515"/>
    <w:rsid w:val="16CADF04"/>
    <w:rsid w:val="16CF934E"/>
    <w:rsid w:val="16DCEDF1"/>
    <w:rsid w:val="16EF9C89"/>
    <w:rsid w:val="16F36F13"/>
    <w:rsid w:val="1701758D"/>
    <w:rsid w:val="1710E54E"/>
    <w:rsid w:val="172152D7"/>
    <w:rsid w:val="1727D050"/>
    <w:rsid w:val="173AEA2E"/>
    <w:rsid w:val="174F14C1"/>
    <w:rsid w:val="1761761D"/>
    <w:rsid w:val="17819CAF"/>
    <w:rsid w:val="17CFE951"/>
    <w:rsid w:val="17E20489"/>
    <w:rsid w:val="17F89A5D"/>
    <w:rsid w:val="1807B79F"/>
    <w:rsid w:val="180D9674"/>
    <w:rsid w:val="1829F80C"/>
    <w:rsid w:val="183C96E7"/>
    <w:rsid w:val="18455E27"/>
    <w:rsid w:val="18458FE5"/>
    <w:rsid w:val="186552FB"/>
    <w:rsid w:val="18696B71"/>
    <w:rsid w:val="1873DAD8"/>
    <w:rsid w:val="18A1A3EA"/>
    <w:rsid w:val="18BEA01D"/>
    <w:rsid w:val="1913DC19"/>
    <w:rsid w:val="191A945A"/>
    <w:rsid w:val="1953A2AF"/>
    <w:rsid w:val="19636ABA"/>
    <w:rsid w:val="1985B239"/>
    <w:rsid w:val="199CBC62"/>
    <w:rsid w:val="19C8264D"/>
    <w:rsid w:val="19D9E6D5"/>
    <w:rsid w:val="19E0DC3C"/>
    <w:rsid w:val="1A237F0B"/>
    <w:rsid w:val="1A38CD40"/>
    <w:rsid w:val="1A3B4D1D"/>
    <w:rsid w:val="1A3FFA73"/>
    <w:rsid w:val="1A4657F1"/>
    <w:rsid w:val="1A523D20"/>
    <w:rsid w:val="1A5FF503"/>
    <w:rsid w:val="1A6F6980"/>
    <w:rsid w:val="1A779D50"/>
    <w:rsid w:val="1A8A64C9"/>
    <w:rsid w:val="1AAAC005"/>
    <w:rsid w:val="1AB5EF27"/>
    <w:rsid w:val="1ABC9671"/>
    <w:rsid w:val="1AC5F5D0"/>
    <w:rsid w:val="1AE5773F"/>
    <w:rsid w:val="1AE85FDD"/>
    <w:rsid w:val="1AF89EF1"/>
    <w:rsid w:val="1B089811"/>
    <w:rsid w:val="1B1FC0E5"/>
    <w:rsid w:val="1B40AAA2"/>
    <w:rsid w:val="1B4E6788"/>
    <w:rsid w:val="1B539444"/>
    <w:rsid w:val="1B7B11AA"/>
    <w:rsid w:val="1B8E2453"/>
    <w:rsid w:val="1BA7B3A3"/>
    <w:rsid w:val="1BC5AC67"/>
    <w:rsid w:val="1BEEDE09"/>
    <w:rsid w:val="1BF535F2"/>
    <w:rsid w:val="1C131C0F"/>
    <w:rsid w:val="1C13FF0D"/>
    <w:rsid w:val="1C3575C9"/>
    <w:rsid w:val="1C35B2A3"/>
    <w:rsid w:val="1C3D63A7"/>
    <w:rsid w:val="1C49330F"/>
    <w:rsid w:val="1C5A6352"/>
    <w:rsid w:val="1C80566D"/>
    <w:rsid w:val="1C958B7B"/>
    <w:rsid w:val="1CB968C6"/>
    <w:rsid w:val="1CBCF8AB"/>
    <w:rsid w:val="1CCA76DC"/>
    <w:rsid w:val="1CCC0B80"/>
    <w:rsid w:val="1CD26641"/>
    <w:rsid w:val="1CE61AC1"/>
    <w:rsid w:val="1CEF8857"/>
    <w:rsid w:val="1CF332EB"/>
    <w:rsid w:val="1CFE46FF"/>
    <w:rsid w:val="1D0556B5"/>
    <w:rsid w:val="1D2E1493"/>
    <w:rsid w:val="1D6BD340"/>
    <w:rsid w:val="1D93DE23"/>
    <w:rsid w:val="1D9D7D78"/>
    <w:rsid w:val="1DB9731E"/>
    <w:rsid w:val="1DBAB324"/>
    <w:rsid w:val="1DDB53A2"/>
    <w:rsid w:val="1DDCCAA6"/>
    <w:rsid w:val="1DDF3FA6"/>
    <w:rsid w:val="1E03769F"/>
    <w:rsid w:val="1E0D4B99"/>
    <w:rsid w:val="1E120852"/>
    <w:rsid w:val="1E3DF398"/>
    <w:rsid w:val="1E40685C"/>
    <w:rsid w:val="1E417FC4"/>
    <w:rsid w:val="1E48A6D9"/>
    <w:rsid w:val="1E936D0A"/>
    <w:rsid w:val="1E9CD85B"/>
    <w:rsid w:val="1E9EFC90"/>
    <w:rsid w:val="1EA0DCA2"/>
    <w:rsid w:val="1EB0F4E1"/>
    <w:rsid w:val="1F086C58"/>
    <w:rsid w:val="1F25611F"/>
    <w:rsid w:val="1F25B2C5"/>
    <w:rsid w:val="1F36A660"/>
    <w:rsid w:val="1F49DFD4"/>
    <w:rsid w:val="1F532546"/>
    <w:rsid w:val="1F87E838"/>
    <w:rsid w:val="1F9D1691"/>
    <w:rsid w:val="1FA01149"/>
    <w:rsid w:val="1FA6908B"/>
    <w:rsid w:val="1FDBA31B"/>
    <w:rsid w:val="1FE22B96"/>
    <w:rsid w:val="20044D8F"/>
    <w:rsid w:val="20047018"/>
    <w:rsid w:val="2013C428"/>
    <w:rsid w:val="20171C37"/>
    <w:rsid w:val="201ED8FD"/>
    <w:rsid w:val="207CFB1F"/>
    <w:rsid w:val="2083E4CC"/>
    <w:rsid w:val="20855F10"/>
    <w:rsid w:val="20AF76BB"/>
    <w:rsid w:val="20DCD0DB"/>
    <w:rsid w:val="20ECAAAD"/>
    <w:rsid w:val="20F7A10B"/>
    <w:rsid w:val="20F7D690"/>
    <w:rsid w:val="21539548"/>
    <w:rsid w:val="2158ED73"/>
    <w:rsid w:val="21647587"/>
    <w:rsid w:val="2178F4BB"/>
    <w:rsid w:val="21D3FFA8"/>
    <w:rsid w:val="21DA8D45"/>
    <w:rsid w:val="21EB1255"/>
    <w:rsid w:val="21FACE84"/>
    <w:rsid w:val="22155398"/>
    <w:rsid w:val="225F8D8D"/>
    <w:rsid w:val="226AF817"/>
    <w:rsid w:val="226DE523"/>
    <w:rsid w:val="226F93DB"/>
    <w:rsid w:val="22799E52"/>
    <w:rsid w:val="228474A2"/>
    <w:rsid w:val="22857BC6"/>
    <w:rsid w:val="22A8FA59"/>
    <w:rsid w:val="22B9E5E3"/>
    <w:rsid w:val="22D8CB9C"/>
    <w:rsid w:val="22E40C3D"/>
    <w:rsid w:val="22F7550A"/>
    <w:rsid w:val="2305B153"/>
    <w:rsid w:val="23312669"/>
    <w:rsid w:val="235B58AF"/>
    <w:rsid w:val="23638F38"/>
    <w:rsid w:val="236AD4AE"/>
    <w:rsid w:val="237B1920"/>
    <w:rsid w:val="23886D5E"/>
    <w:rsid w:val="23A48D88"/>
    <w:rsid w:val="23E4A202"/>
    <w:rsid w:val="23EC8D20"/>
    <w:rsid w:val="23EEAE9C"/>
    <w:rsid w:val="24335680"/>
    <w:rsid w:val="244483C5"/>
    <w:rsid w:val="2450B283"/>
    <w:rsid w:val="2456DC29"/>
    <w:rsid w:val="245D0102"/>
    <w:rsid w:val="24970F90"/>
    <w:rsid w:val="24A6887B"/>
    <w:rsid w:val="24A92E5C"/>
    <w:rsid w:val="24AB5092"/>
    <w:rsid w:val="24B2D3D9"/>
    <w:rsid w:val="24D88350"/>
    <w:rsid w:val="24F390BD"/>
    <w:rsid w:val="2510689A"/>
    <w:rsid w:val="252F7C03"/>
    <w:rsid w:val="25326C2B"/>
    <w:rsid w:val="25354CD2"/>
    <w:rsid w:val="254A9F74"/>
    <w:rsid w:val="254E1D02"/>
    <w:rsid w:val="2567455F"/>
    <w:rsid w:val="256DFE02"/>
    <w:rsid w:val="25707748"/>
    <w:rsid w:val="25911F9D"/>
    <w:rsid w:val="2592D35C"/>
    <w:rsid w:val="25D08C16"/>
    <w:rsid w:val="25ED0E05"/>
    <w:rsid w:val="25ED8D44"/>
    <w:rsid w:val="25F0547B"/>
    <w:rsid w:val="2604C622"/>
    <w:rsid w:val="26084A80"/>
    <w:rsid w:val="261C1E66"/>
    <w:rsid w:val="26220188"/>
    <w:rsid w:val="262B7FAA"/>
    <w:rsid w:val="2644FEBD"/>
    <w:rsid w:val="264E9AFE"/>
    <w:rsid w:val="265F2CEC"/>
    <w:rsid w:val="269BA4B9"/>
    <w:rsid w:val="26CCBF0B"/>
    <w:rsid w:val="26D7B04C"/>
    <w:rsid w:val="26EC43C0"/>
    <w:rsid w:val="26F99D62"/>
    <w:rsid w:val="26FE2CBA"/>
    <w:rsid w:val="27334BA0"/>
    <w:rsid w:val="2733C6DF"/>
    <w:rsid w:val="273A8E55"/>
    <w:rsid w:val="275356E7"/>
    <w:rsid w:val="27561057"/>
    <w:rsid w:val="276F2143"/>
    <w:rsid w:val="2789DB75"/>
    <w:rsid w:val="27BED06D"/>
    <w:rsid w:val="27C0DE05"/>
    <w:rsid w:val="27C2D6CC"/>
    <w:rsid w:val="27C8FD61"/>
    <w:rsid w:val="27D5C2D0"/>
    <w:rsid w:val="27E1F086"/>
    <w:rsid w:val="27E653A3"/>
    <w:rsid w:val="2811C72A"/>
    <w:rsid w:val="28167929"/>
    <w:rsid w:val="281D09A5"/>
    <w:rsid w:val="281EE7D5"/>
    <w:rsid w:val="284C5470"/>
    <w:rsid w:val="289455E7"/>
    <w:rsid w:val="28976582"/>
    <w:rsid w:val="28B4C301"/>
    <w:rsid w:val="28B8532F"/>
    <w:rsid w:val="2927CBDE"/>
    <w:rsid w:val="292DA84B"/>
    <w:rsid w:val="293BA6AF"/>
    <w:rsid w:val="2957C0D0"/>
    <w:rsid w:val="299E63A8"/>
    <w:rsid w:val="29B1E40D"/>
    <w:rsid w:val="29BA478A"/>
    <w:rsid w:val="29C6B379"/>
    <w:rsid w:val="29CC8B4F"/>
    <w:rsid w:val="29D893BC"/>
    <w:rsid w:val="29E6372B"/>
    <w:rsid w:val="29EE04DE"/>
    <w:rsid w:val="2A0CC84B"/>
    <w:rsid w:val="2A246D35"/>
    <w:rsid w:val="2A64BDBC"/>
    <w:rsid w:val="2A688B04"/>
    <w:rsid w:val="2A789C01"/>
    <w:rsid w:val="2A86E33A"/>
    <w:rsid w:val="2AA7CC08"/>
    <w:rsid w:val="2AAEC60A"/>
    <w:rsid w:val="2AC8034C"/>
    <w:rsid w:val="2AF39131"/>
    <w:rsid w:val="2B011466"/>
    <w:rsid w:val="2B08ACE5"/>
    <w:rsid w:val="2B0E6C13"/>
    <w:rsid w:val="2B19E4AD"/>
    <w:rsid w:val="2B1A3CC3"/>
    <w:rsid w:val="2B251730"/>
    <w:rsid w:val="2B2A55CC"/>
    <w:rsid w:val="2B5A73EE"/>
    <w:rsid w:val="2B6171CB"/>
    <w:rsid w:val="2B7F5832"/>
    <w:rsid w:val="2B8E2890"/>
    <w:rsid w:val="2BCE6787"/>
    <w:rsid w:val="2BEC9FD4"/>
    <w:rsid w:val="2C08C6C3"/>
    <w:rsid w:val="2C0CEBAF"/>
    <w:rsid w:val="2C126489"/>
    <w:rsid w:val="2C2480F6"/>
    <w:rsid w:val="2C3A21DC"/>
    <w:rsid w:val="2C436654"/>
    <w:rsid w:val="2C4AF1CE"/>
    <w:rsid w:val="2C4BFD02"/>
    <w:rsid w:val="2C5B3883"/>
    <w:rsid w:val="2C5DE675"/>
    <w:rsid w:val="2C5E5519"/>
    <w:rsid w:val="2C65BE0F"/>
    <w:rsid w:val="2C8DA248"/>
    <w:rsid w:val="2C8F62F2"/>
    <w:rsid w:val="2C9A6263"/>
    <w:rsid w:val="2CA1E08A"/>
    <w:rsid w:val="2CB12179"/>
    <w:rsid w:val="2CC61A64"/>
    <w:rsid w:val="2CCA929C"/>
    <w:rsid w:val="2CCD3F3D"/>
    <w:rsid w:val="2CD678C7"/>
    <w:rsid w:val="2D0E9FCC"/>
    <w:rsid w:val="2D1B14DD"/>
    <w:rsid w:val="2D1EF790"/>
    <w:rsid w:val="2D2B8D9E"/>
    <w:rsid w:val="2D304BC3"/>
    <w:rsid w:val="2D36D9CD"/>
    <w:rsid w:val="2D4C3E7B"/>
    <w:rsid w:val="2D4E397D"/>
    <w:rsid w:val="2D5658D9"/>
    <w:rsid w:val="2D795F11"/>
    <w:rsid w:val="2D7D8E4B"/>
    <w:rsid w:val="2DA27A09"/>
    <w:rsid w:val="2DA8DE90"/>
    <w:rsid w:val="2DEDBF82"/>
    <w:rsid w:val="2DF21938"/>
    <w:rsid w:val="2E10D097"/>
    <w:rsid w:val="2E199B2E"/>
    <w:rsid w:val="2E19BA3C"/>
    <w:rsid w:val="2E1D7D08"/>
    <w:rsid w:val="2E20E24B"/>
    <w:rsid w:val="2E344D6E"/>
    <w:rsid w:val="2E38D4DE"/>
    <w:rsid w:val="2E3EC813"/>
    <w:rsid w:val="2E4DA649"/>
    <w:rsid w:val="2E64D74E"/>
    <w:rsid w:val="2EA025FB"/>
    <w:rsid w:val="2EA0F891"/>
    <w:rsid w:val="2EA17C82"/>
    <w:rsid w:val="2EB4EF3A"/>
    <w:rsid w:val="2EE3CF09"/>
    <w:rsid w:val="2EF2F923"/>
    <w:rsid w:val="2F0CD8E2"/>
    <w:rsid w:val="2F15048A"/>
    <w:rsid w:val="2F1B0D75"/>
    <w:rsid w:val="2F2735C5"/>
    <w:rsid w:val="2F2C17F4"/>
    <w:rsid w:val="2F62DBD3"/>
    <w:rsid w:val="2FA5F65B"/>
    <w:rsid w:val="2FBBC061"/>
    <w:rsid w:val="2FD4A91E"/>
    <w:rsid w:val="2FD78C60"/>
    <w:rsid w:val="2FE3FC6A"/>
    <w:rsid w:val="2FECDF5B"/>
    <w:rsid w:val="2FEFE578"/>
    <w:rsid w:val="301FF0BF"/>
    <w:rsid w:val="303E0BAF"/>
    <w:rsid w:val="3049FF69"/>
    <w:rsid w:val="306435FA"/>
    <w:rsid w:val="306A93A7"/>
    <w:rsid w:val="3071B857"/>
    <w:rsid w:val="3071C9F9"/>
    <w:rsid w:val="3097CBA8"/>
    <w:rsid w:val="30E59CFA"/>
    <w:rsid w:val="30EFB7CA"/>
    <w:rsid w:val="3113B994"/>
    <w:rsid w:val="3119545B"/>
    <w:rsid w:val="311AF328"/>
    <w:rsid w:val="311DE67C"/>
    <w:rsid w:val="315A6D2C"/>
    <w:rsid w:val="317DD0B0"/>
    <w:rsid w:val="31863141"/>
    <w:rsid w:val="318D37F6"/>
    <w:rsid w:val="318F231D"/>
    <w:rsid w:val="3195EAE5"/>
    <w:rsid w:val="31B9BAE1"/>
    <w:rsid w:val="31CC641D"/>
    <w:rsid w:val="31F8B0A5"/>
    <w:rsid w:val="32005772"/>
    <w:rsid w:val="32298AF0"/>
    <w:rsid w:val="322CE71B"/>
    <w:rsid w:val="323848CA"/>
    <w:rsid w:val="323DA90B"/>
    <w:rsid w:val="3260C9CD"/>
    <w:rsid w:val="32899066"/>
    <w:rsid w:val="32B6E150"/>
    <w:rsid w:val="32B7EEAE"/>
    <w:rsid w:val="32C0A883"/>
    <w:rsid w:val="32F3C0CE"/>
    <w:rsid w:val="32FBD4A8"/>
    <w:rsid w:val="331892E9"/>
    <w:rsid w:val="3366CAD7"/>
    <w:rsid w:val="3369EFBB"/>
    <w:rsid w:val="337C69DF"/>
    <w:rsid w:val="3392A4E4"/>
    <w:rsid w:val="33AFF550"/>
    <w:rsid w:val="33B880FB"/>
    <w:rsid w:val="33CF726E"/>
    <w:rsid w:val="33D9C425"/>
    <w:rsid w:val="33DA3A54"/>
    <w:rsid w:val="33E4C5C2"/>
    <w:rsid w:val="33FA3A2F"/>
    <w:rsid w:val="3403A0E0"/>
    <w:rsid w:val="340BC03C"/>
    <w:rsid w:val="340C386A"/>
    <w:rsid w:val="3413A319"/>
    <w:rsid w:val="3416AF30"/>
    <w:rsid w:val="342DF027"/>
    <w:rsid w:val="34317325"/>
    <w:rsid w:val="3435486A"/>
    <w:rsid w:val="3445045E"/>
    <w:rsid w:val="347F43D1"/>
    <w:rsid w:val="3481AD4E"/>
    <w:rsid w:val="34B6ED6B"/>
    <w:rsid w:val="34CACB81"/>
    <w:rsid w:val="34E81ADD"/>
    <w:rsid w:val="34EEF25C"/>
    <w:rsid w:val="35075C03"/>
    <w:rsid w:val="3529BE2A"/>
    <w:rsid w:val="35335009"/>
    <w:rsid w:val="35349979"/>
    <w:rsid w:val="35913BB1"/>
    <w:rsid w:val="35B02827"/>
    <w:rsid w:val="35BF3C8B"/>
    <w:rsid w:val="35D281FE"/>
    <w:rsid w:val="35D4878B"/>
    <w:rsid w:val="35F74458"/>
    <w:rsid w:val="3623B02F"/>
    <w:rsid w:val="36253782"/>
    <w:rsid w:val="3628F12D"/>
    <w:rsid w:val="363FA084"/>
    <w:rsid w:val="36923815"/>
    <w:rsid w:val="36A1DF55"/>
    <w:rsid w:val="36A80D6F"/>
    <w:rsid w:val="36AD3830"/>
    <w:rsid w:val="36B6C0E6"/>
    <w:rsid w:val="36B716C4"/>
    <w:rsid w:val="36C58994"/>
    <w:rsid w:val="36D4CC4F"/>
    <w:rsid w:val="36DA577C"/>
    <w:rsid w:val="36DBADD9"/>
    <w:rsid w:val="36DD9A8E"/>
    <w:rsid w:val="36E495BD"/>
    <w:rsid w:val="36E80261"/>
    <w:rsid w:val="3726042B"/>
    <w:rsid w:val="37361386"/>
    <w:rsid w:val="373D2710"/>
    <w:rsid w:val="3745A456"/>
    <w:rsid w:val="374C4814"/>
    <w:rsid w:val="3774D764"/>
    <w:rsid w:val="3785AB38"/>
    <w:rsid w:val="37870CE0"/>
    <w:rsid w:val="378EC468"/>
    <w:rsid w:val="37A3480F"/>
    <w:rsid w:val="37A36A98"/>
    <w:rsid w:val="37AD572A"/>
    <w:rsid w:val="37BEF3F9"/>
    <w:rsid w:val="37D16E42"/>
    <w:rsid w:val="37D41E85"/>
    <w:rsid w:val="37E03B45"/>
    <w:rsid w:val="37E1C5E4"/>
    <w:rsid w:val="37EAD332"/>
    <w:rsid w:val="37F85177"/>
    <w:rsid w:val="3803F8BE"/>
    <w:rsid w:val="3827B196"/>
    <w:rsid w:val="383211FF"/>
    <w:rsid w:val="385A58DE"/>
    <w:rsid w:val="386051A1"/>
    <w:rsid w:val="386C2EF9"/>
    <w:rsid w:val="38907FA7"/>
    <w:rsid w:val="38A64039"/>
    <w:rsid w:val="38D7114C"/>
    <w:rsid w:val="38EA6C63"/>
    <w:rsid w:val="38F54545"/>
    <w:rsid w:val="38FEE704"/>
    <w:rsid w:val="391AA640"/>
    <w:rsid w:val="39275168"/>
    <w:rsid w:val="39331A58"/>
    <w:rsid w:val="39412F02"/>
    <w:rsid w:val="3943BD26"/>
    <w:rsid w:val="394AD43F"/>
    <w:rsid w:val="3963C2A5"/>
    <w:rsid w:val="39686DC6"/>
    <w:rsid w:val="3986C3BA"/>
    <w:rsid w:val="399F5944"/>
    <w:rsid w:val="39B021F1"/>
    <w:rsid w:val="39C8E582"/>
    <w:rsid w:val="39CD6FCD"/>
    <w:rsid w:val="39D3BBC8"/>
    <w:rsid w:val="39E09A09"/>
    <w:rsid w:val="39EB1EE5"/>
    <w:rsid w:val="39FC094C"/>
    <w:rsid w:val="39FDB22C"/>
    <w:rsid w:val="3A069352"/>
    <w:rsid w:val="3A099C63"/>
    <w:rsid w:val="3A0DB272"/>
    <w:rsid w:val="3A28AB32"/>
    <w:rsid w:val="3A61B1A8"/>
    <w:rsid w:val="3A6973DE"/>
    <w:rsid w:val="3A730CBD"/>
    <w:rsid w:val="3A7A397D"/>
    <w:rsid w:val="3AC01527"/>
    <w:rsid w:val="3AC5EA1A"/>
    <w:rsid w:val="3AE1CE95"/>
    <w:rsid w:val="3B0FCDA8"/>
    <w:rsid w:val="3B1D58D3"/>
    <w:rsid w:val="3B1DDCD7"/>
    <w:rsid w:val="3B1DF90D"/>
    <w:rsid w:val="3B5E33E0"/>
    <w:rsid w:val="3B5F0EB8"/>
    <w:rsid w:val="3B644777"/>
    <w:rsid w:val="3B6F71E4"/>
    <w:rsid w:val="3B8D2A9B"/>
    <w:rsid w:val="3BA5B008"/>
    <w:rsid w:val="3BBB7384"/>
    <w:rsid w:val="3BC3F0E3"/>
    <w:rsid w:val="3BD076A2"/>
    <w:rsid w:val="3BD911F6"/>
    <w:rsid w:val="3BECE860"/>
    <w:rsid w:val="3BF3490D"/>
    <w:rsid w:val="3C1FB0BC"/>
    <w:rsid w:val="3C200B87"/>
    <w:rsid w:val="3C2D463E"/>
    <w:rsid w:val="3C3A4589"/>
    <w:rsid w:val="3C62B9E8"/>
    <w:rsid w:val="3C6308AE"/>
    <w:rsid w:val="3C8C54AF"/>
    <w:rsid w:val="3C95F4CA"/>
    <w:rsid w:val="3CB97C09"/>
    <w:rsid w:val="3CBC02C3"/>
    <w:rsid w:val="3CE54968"/>
    <w:rsid w:val="3CF96BD9"/>
    <w:rsid w:val="3D132C9E"/>
    <w:rsid w:val="3D261206"/>
    <w:rsid w:val="3D3C1B13"/>
    <w:rsid w:val="3D4AF369"/>
    <w:rsid w:val="3D69D674"/>
    <w:rsid w:val="3D8B92B9"/>
    <w:rsid w:val="3D915F7B"/>
    <w:rsid w:val="3DCAF579"/>
    <w:rsid w:val="3DD7B5F2"/>
    <w:rsid w:val="3DDEFAA3"/>
    <w:rsid w:val="3DE14147"/>
    <w:rsid w:val="3DE1C1F4"/>
    <w:rsid w:val="3E2468E2"/>
    <w:rsid w:val="3E6ABF1B"/>
    <w:rsid w:val="3E815258"/>
    <w:rsid w:val="3E8319B9"/>
    <w:rsid w:val="3EA49AD8"/>
    <w:rsid w:val="3EA65B48"/>
    <w:rsid w:val="3EBD9B9D"/>
    <w:rsid w:val="3EE48D20"/>
    <w:rsid w:val="3EF230B3"/>
    <w:rsid w:val="3EFE5101"/>
    <w:rsid w:val="3F209132"/>
    <w:rsid w:val="3F401981"/>
    <w:rsid w:val="3F570D9A"/>
    <w:rsid w:val="3F5D1EFC"/>
    <w:rsid w:val="3F664C8C"/>
    <w:rsid w:val="3F867DC9"/>
    <w:rsid w:val="3F8BD57E"/>
    <w:rsid w:val="3F8D9285"/>
    <w:rsid w:val="3F926CEB"/>
    <w:rsid w:val="3F9A1F1A"/>
    <w:rsid w:val="3FA69DD5"/>
    <w:rsid w:val="3FC93ECF"/>
    <w:rsid w:val="3FDF8F1F"/>
    <w:rsid w:val="3FE3BCE5"/>
    <w:rsid w:val="3FEBCE97"/>
    <w:rsid w:val="3FF1E939"/>
    <w:rsid w:val="4008999A"/>
    <w:rsid w:val="402A5E5E"/>
    <w:rsid w:val="404FABB4"/>
    <w:rsid w:val="4088AB1D"/>
    <w:rsid w:val="40AA3C33"/>
    <w:rsid w:val="40B23789"/>
    <w:rsid w:val="40B687B5"/>
    <w:rsid w:val="40BA248E"/>
    <w:rsid w:val="40D5028A"/>
    <w:rsid w:val="40D9F982"/>
    <w:rsid w:val="40DB716E"/>
    <w:rsid w:val="41021D67"/>
    <w:rsid w:val="41050F94"/>
    <w:rsid w:val="4115E9CB"/>
    <w:rsid w:val="4124CF8E"/>
    <w:rsid w:val="412D8752"/>
    <w:rsid w:val="412EE229"/>
    <w:rsid w:val="413AB792"/>
    <w:rsid w:val="413D4871"/>
    <w:rsid w:val="413EDF9B"/>
    <w:rsid w:val="416098F4"/>
    <w:rsid w:val="41BA8960"/>
    <w:rsid w:val="41E4B01B"/>
    <w:rsid w:val="41F7BDEC"/>
    <w:rsid w:val="41F867AA"/>
    <w:rsid w:val="41FE515F"/>
    <w:rsid w:val="4206C553"/>
    <w:rsid w:val="4219E0B0"/>
    <w:rsid w:val="422AEDA5"/>
    <w:rsid w:val="423A23FA"/>
    <w:rsid w:val="423BCFC5"/>
    <w:rsid w:val="424FD2E6"/>
    <w:rsid w:val="42588F85"/>
    <w:rsid w:val="426A3450"/>
    <w:rsid w:val="42862541"/>
    <w:rsid w:val="428BA34B"/>
    <w:rsid w:val="42973284"/>
    <w:rsid w:val="429B9D40"/>
    <w:rsid w:val="42C957B3"/>
    <w:rsid w:val="42E9F4F6"/>
    <w:rsid w:val="42F5D673"/>
    <w:rsid w:val="4315CA52"/>
    <w:rsid w:val="43269757"/>
    <w:rsid w:val="43331429"/>
    <w:rsid w:val="43541F5B"/>
    <w:rsid w:val="435D6556"/>
    <w:rsid w:val="4371AC32"/>
    <w:rsid w:val="43896A21"/>
    <w:rsid w:val="439CD012"/>
    <w:rsid w:val="43A17F6B"/>
    <w:rsid w:val="43A56A67"/>
    <w:rsid w:val="43DC2193"/>
    <w:rsid w:val="43DD51BE"/>
    <w:rsid w:val="43E07D10"/>
    <w:rsid w:val="43E2521C"/>
    <w:rsid w:val="43F1B8C2"/>
    <w:rsid w:val="43F44F0C"/>
    <w:rsid w:val="440F7030"/>
    <w:rsid w:val="441940B9"/>
    <w:rsid w:val="444B489B"/>
    <w:rsid w:val="44625206"/>
    <w:rsid w:val="446B59A7"/>
    <w:rsid w:val="446E6101"/>
    <w:rsid w:val="44703462"/>
    <w:rsid w:val="448DC4E0"/>
    <w:rsid w:val="44A3B58E"/>
    <w:rsid w:val="44C93BAD"/>
    <w:rsid w:val="44D9340D"/>
    <w:rsid w:val="44DFF505"/>
    <w:rsid w:val="44E57D36"/>
    <w:rsid w:val="44F850B7"/>
    <w:rsid w:val="44FC3814"/>
    <w:rsid w:val="45065F59"/>
    <w:rsid w:val="45547E1E"/>
    <w:rsid w:val="4567C7D1"/>
    <w:rsid w:val="459E744B"/>
    <w:rsid w:val="459F7A76"/>
    <w:rsid w:val="45A52D9C"/>
    <w:rsid w:val="45BA801E"/>
    <w:rsid w:val="45BFDCCB"/>
    <w:rsid w:val="45D1B544"/>
    <w:rsid w:val="46067AFC"/>
    <w:rsid w:val="461250BE"/>
    <w:rsid w:val="461F7930"/>
    <w:rsid w:val="464B2EA3"/>
    <w:rsid w:val="46510EBD"/>
    <w:rsid w:val="465729A6"/>
    <w:rsid w:val="465DAB07"/>
    <w:rsid w:val="4679F4F0"/>
    <w:rsid w:val="46947E37"/>
    <w:rsid w:val="46A0E687"/>
    <w:rsid w:val="46A7AF2F"/>
    <w:rsid w:val="46C0B981"/>
    <w:rsid w:val="46D2FB81"/>
    <w:rsid w:val="46E2354D"/>
    <w:rsid w:val="471CB45F"/>
    <w:rsid w:val="47212C26"/>
    <w:rsid w:val="4747D098"/>
    <w:rsid w:val="475462E6"/>
    <w:rsid w:val="4762D0E3"/>
    <w:rsid w:val="47A7EF1E"/>
    <w:rsid w:val="4807F943"/>
    <w:rsid w:val="4828971D"/>
    <w:rsid w:val="482FFF0C"/>
    <w:rsid w:val="4840C8DB"/>
    <w:rsid w:val="4847C336"/>
    <w:rsid w:val="4855E272"/>
    <w:rsid w:val="485CBC2A"/>
    <w:rsid w:val="485F95AE"/>
    <w:rsid w:val="486D413A"/>
    <w:rsid w:val="487B45D8"/>
    <w:rsid w:val="488A4B8B"/>
    <w:rsid w:val="489046F5"/>
    <w:rsid w:val="48909FE4"/>
    <w:rsid w:val="48A3B773"/>
    <w:rsid w:val="48BAB33D"/>
    <w:rsid w:val="48C23E21"/>
    <w:rsid w:val="48CB9B4D"/>
    <w:rsid w:val="48D10CCA"/>
    <w:rsid w:val="4901E7AB"/>
    <w:rsid w:val="4925AD33"/>
    <w:rsid w:val="49850483"/>
    <w:rsid w:val="4989720B"/>
    <w:rsid w:val="49951165"/>
    <w:rsid w:val="499B41D8"/>
    <w:rsid w:val="49E5BE1D"/>
    <w:rsid w:val="4A4ACDD5"/>
    <w:rsid w:val="4A61C45F"/>
    <w:rsid w:val="4AA035DB"/>
    <w:rsid w:val="4AACE1A1"/>
    <w:rsid w:val="4AB37483"/>
    <w:rsid w:val="4AC79AD9"/>
    <w:rsid w:val="4AC81EEB"/>
    <w:rsid w:val="4AD0AEAD"/>
    <w:rsid w:val="4AD1938A"/>
    <w:rsid w:val="4AF31084"/>
    <w:rsid w:val="4AFDC2F8"/>
    <w:rsid w:val="4B30E1C6"/>
    <w:rsid w:val="4BD1E48F"/>
    <w:rsid w:val="4BD6640C"/>
    <w:rsid w:val="4BDD314D"/>
    <w:rsid w:val="4BE189EB"/>
    <w:rsid w:val="4BEEE649"/>
    <w:rsid w:val="4BF93793"/>
    <w:rsid w:val="4BFCCAA7"/>
    <w:rsid w:val="4C0A2E22"/>
    <w:rsid w:val="4C24529E"/>
    <w:rsid w:val="4C2CF8D7"/>
    <w:rsid w:val="4C3C5709"/>
    <w:rsid w:val="4C4D0F3D"/>
    <w:rsid w:val="4C561982"/>
    <w:rsid w:val="4C621DEA"/>
    <w:rsid w:val="4C70D387"/>
    <w:rsid w:val="4C7972E6"/>
    <w:rsid w:val="4C8B5676"/>
    <w:rsid w:val="4C98C037"/>
    <w:rsid w:val="4CC54931"/>
    <w:rsid w:val="4CDE9ADA"/>
    <w:rsid w:val="4CE8EB69"/>
    <w:rsid w:val="4CF3B5A4"/>
    <w:rsid w:val="4D218452"/>
    <w:rsid w:val="4D28EC48"/>
    <w:rsid w:val="4D4E8C13"/>
    <w:rsid w:val="4D6C1C48"/>
    <w:rsid w:val="4D89F65A"/>
    <w:rsid w:val="4DDB74E6"/>
    <w:rsid w:val="4E156C6D"/>
    <w:rsid w:val="4E1730AC"/>
    <w:rsid w:val="4E3E46E5"/>
    <w:rsid w:val="4E673FE1"/>
    <w:rsid w:val="4E77F05A"/>
    <w:rsid w:val="4EB0F7DB"/>
    <w:rsid w:val="4EB7A5D8"/>
    <w:rsid w:val="4EBD016D"/>
    <w:rsid w:val="4EE6F794"/>
    <w:rsid w:val="4EF10655"/>
    <w:rsid w:val="4F05E0E4"/>
    <w:rsid w:val="4F3A5473"/>
    <w:rsid w:val="4F554976"/>
    <w:rsid w:val="4F5CAAA0"/>
    <w:rsid w:val="4F680248"/>
    <w:rsid w:val="4F809094"/>
    <w:rsid w:val="4F8C848E"/>
    <w:rsid w:val="4F9EA0FD"/>
    <w:rsid w:val="4FA03F50"/>
    <w:rsid w:val="4FAB175D"/>
    <w:rsid w:val="4FBF715F"/>
    <w:rsid w:val="4FD6BE39"/>
    <w:rsid w:val="4FEA1C9B"/>
    <w:rsid w:val="500CEA73"/>
    <w:rsid w:val="500E5BDF"/>
    <w:rsid w:val="50223136"/>
    <w:rsid w:val="50244C68"/>
    <w:rsid w:val="503B66D6"/>
    <w:rsid w:val="504B11B2"/>
    <w:rsid w:val="50977876"/>
    <w:rsid w:val="50C6DB7C"/>
    <w:rsid w:val="50E38722"/>
    <w:rsid w:val="50F532AD"/>
    <w:rsid w:val="5101926C"/>
    <w:rsid w:val="5106D2A2"/>
    <w:rsid w:val="510A41C8"/>
    <w:rsid w:val="5141FA7E"/>
    <w:rsid w:val="514B7ECB"/>
    <w:rsid w:val="5163080A"/>
    <w:rsid w:val="516C9991"/>
    <w:rsid w:val="518F1A49"/>
    <w:rsid w:val="519CC94B"/>
    <w:rsid w:val="51E3992E"/>
    <w:rsid w:val="51F3A610"/>
    <w:rsid w:val="51FE1B05"/>
    <w:rsid w:val="521E9856"/>
    <w:rsid w:val="5230FFBC"/>
    <w:rsid w:val="523E6525"/>
    <w:rsid w:val="5241753F"/>
    <w:rsid w:val="526C1DE0"/>
    <w:rsid w:val="52838A6D"/>
    <w:rsid w:val="52A8239F"/>
    <w:rsid w:val="52C4475B"/>
    <w:rsid w:val="52E3D4EF"/>
    <w:rsid w:val="52F0847E"/>
    <w:rsid w:val="52F10C84"/>
    <w:rsid w:val="53069E27"/>
    <w:rsid w:val="5308D3DF"/>
    <w:rsid w:val="53154A5F"/>
    <w:rsid w:val="53159064"/>
    <w:rsid w:val="531AABF2"/>
    <w:rsid w:val="532F6A7A"/>
    <w:rsid w:val="533A0176"/>
    <w:rsid w:val="533F91F7"/>
    <w:rsid w:val="533FA6BB"/>
    <w:rsid w:val="53409FD3"/>
    <w:rsid w:val="535EBBE7"/>
    <w:rsid w:val="5399E170"/>
    <w:rsid w:val="539B966C"/>
    <w:rsid w:val="53A419C9"/>
    <w:rsid w:val="53C4B0C1"/>
    <w:rsid w:val="53CA2D8D"/>
    <w:rsid w:val="540D20AB"/>
    <w:rsid w:val="540D8462"/>
    <w:rsid w:val="54358674"/>
    <w:rsid w:val="54503367"/>
    <w:rsid w:val="547B4BDE"/>
    <w:rsid w:val="5483663A"/>
    <w:rsid w:val="548AE020"/>
    <w:rsid w:val="549FAB42"/>
    <w:rsid w:val="54B54354"/>
    <w:rsid w:val="54F61D71"/>
    <w:rsid w:val="55054783"/>
    <w:rsid w:val="552DBC6F"/>
    <w:rsid w:val="553D0507"/>
    <w:rsid w:val="553EF588"/>
    <w:rsid w:val="55432E33"/>
    <w:rsid w:val="554E19BC"/>
    <w:rsid w:val="5580671A"/>
    <w:rsid w:val="55B148DA"/>
    <w:rsid w:val="55E79903"/>
    <w:rsid w:val="55F52A82"/>
    <w:rsid w:val="55F77E50"/>
    <w:rsid w:val="5600E0D4"/>
    <w:rsid w:val="5622CEF4"/>
    <w:rsid w:val="56245313"/>
    <w:rsid w:val="5636BD63"/>
    <w:rsid w:val="56524CB4"/>
    <w:rsid w:val="56681B12"/>
    <w:rsid w:val="56970C9B"/>
    <w:rsid w:val="569AC728"/>
    <w:rsid w:val="569D4B81"/>
    <w:rsid w:val="56A6EA24"/>
    <w:rsid w:val="56B19723"/>
    <w:rsid w:val="56B1E76C"/>
    <w:rsid w:val="56B4D6F6"/>
    <w:rsid w:val="56C4360E"/>
    <w:rsid w:val="56C69E93"/>
    <w:rsid w:val="56D74D9E"/>
    <w:rsid w:val="56EB6FDF"/>
    <w:rsid w:val="56ED73FB"/>
    <w:rsid w:val="573BED03"/>
    <w:rsid w:val="573F8F03"/>
    <w:rsid w:val="575715D5"/>
    <w:rsid w:val="5763AC6E"/>
    <w:rsid w:val="57750B24"/>
    <w:rsid w:val="578B279E"/>
    <w:rsid w:val="579CDBD9"/>
    <w:rsid w:val="57D4F3C7"/>
    <w:rsid w:val="57F0B7EC"/>
    <w:rsid w:val="57F939D5"/>
    <w:rsid w:val="5801BA53"/>
    <w:rsid w:val="5839E853"/>
    <w:rsid w:val="5848C318"/>
    <w:rsid w:val="584AD8C8"/>
    <w:rsid w:val="585B6D13"/>
    <w:rsid w:val="58718632"/>
    <w:rsid w:val="58794B23"/>
    <w:rsid w:val="589DD181"/>
    <w:rsid w:val="58C6828D"/>
    <w:rsid w:val="58D62943"/>
    <w:rsid w:val="58F496A3"/>
    <w:rsid w:val="58FDA96D"/>
    <w:rsid w:val="592638CD"/>
    <w:rsid w:val="59400610"/>
    <w:rsid w:val="59469DA5"/>
    <w:rsid w:val="595A9235"/>
    <w:rsid w:val="5965763F"/>
    <w:rsid w:val="5966709F"/>
    <w:rsid w:val="597587DD"/>
    <w:rsid w:val="5977AB76"/>
    <w:rsid w:val="59783B84"/>
    <w:rsid w:val="597DDBC9"/>
    <w:rsid w:val="59810683"/>
    <w:rsid w:val="59864D4F"/>
    <w:rsid w:val="599E6CAA"/>
    <w:rsid w:val="59B20651"/>
    <w:rsid w:val="59B3AF37"/>
    <w:rsid w:val="59B9DD00"/>
    <w:rsid w:val="59E6AD49"/>
    <w:rsid w:val="59EAA07C"/>
    <w:rsid w:val="5A0C8546"/>
    <w:rsid w:val="5A1481E1"/>
    <w:rsid w:val="5A1AF7FD"/>
    <w:rsid w:val="5A2D3587"/>
    <w:rsid w:val="5A430A88"/>
    <w:rsid w:val="5A4A9DB4"/>
    <w:rsid w:val="5A4F1820"/>
    <w:rsid w:val="5A6252EE"/>
    <w:rsid w:val="5A771B74"/>
    <w:rsid w:val="5A85CB1D"/>
    <w:rsid w:val="5A8A377F"/>
    <w:rsid w:val="5A96A41D"/>
    <w:rsid w:val="5AA78FAC"/>
    <w:rsid w:val="5AE075C8"/>
    <w:rsid w:val="5AE5A6C1"/>
    <w:rsid w:val="5B027348"/>
    <w:rsid w:val="5B06CD6A"/>
    <w:rsid w:val="5B1A8619"/>
    <w:rsid w:val="5B2A8334"/>
    <w:rsid w:val="5B4A477B"/>
    <w:rsid w:val="5B67BBC2"/>
    <w:rsid w:val="5B72C4D1"/>
    <w:rsid w:val="5B762502"/>
    <w:rsid w:val="5B77D919"/>
    <w:rsid w:val="5B8A98E6"/>
    <w:rsid w:val="5BA2EEC3"/>
    <w:rsid w:val="5BBD8C8D"/>
    <w:rsid w:val="5BCA155E"/>
    <w:rsid w:val="5BCE60E5"/>
    <w:rsid w:val="5BED6BB0"/>
    <w:rsid w:val="5BEE9F91"/>
    <w:rsid w:val="5C1C3941"/>
    <w:rsid w:val="5C30CEDC"/>
    <w:rsid w:val="5C391307"/>
    <w:rsid w:val="5C3EB69D"/>
    <w:rsid w:val="5C5C07B1"/>
    <w:rsid w:val="5C6C6B28"/>
    <w:rsid w:val="5C862BED"/>
    <w:rsid w:val="5C8B753B"/>
    <w:rsid w:val="5C9A54F2"/>
    <w:rsid w:val="5CB18104"/>
    <w:rsid w:val="5CBA2542"/>
    <w:rsid w:val="5CD39F67"/>
    <w:rsid w:val="5CD954D4"/>
    <w:rsid w:val="5CEBB7E9"/>
    <w:rsid w:val="5D0A8FBE"/>
    <w:rsid w:val="5D1AFE26"/>
    <w:rsid w:val="5D3658B7"/>
    <w:rsid w:val="5D4CDB04"/>
    <w:rsid w:val="5D526021"/>
    <w:rsid w:val="5D784AC2"/>
    <w:rsid w:val="5D7926E2"/>
    <w:rsid w:val="5D829123"/>
    <w:rsid w:val="5D8F76E6"/>
    <w:rsid w:val="5D9A4F9A"/>
    <w:rsid w:val="5D9D05F9"/>
    <w:rsid w:val="5DA5B50C"/>
    <w:rsid w:val="5DDB5E41"/>
    <w:rsid w:val="5DE98E85"/>
    <w:rsid w:val="5DEA3960"/>
    <w:rsid w:val="5DF832C4"/>
    <w:rsid w:val="5E1E7658"/>
    <w:rsid w:val="5E35C42E"/>
    <w:rsid w:val="5E6CF222"/>
    <w:rsid w:val="5E6D24F3"/>
    <w:rsid w:val="5E7B219B"/>
    <w:rsid w:val="5EB60DA7"/>
    <w:rsid w:val="5EBA0007"/>
    <w:rsid w:val="5EC006F7"/>
    <w:rsid w:val="5EC39FFA"/>
    <w:rsid w:val="5EC7440A"/>
    <w:rsid w:val="5ED27029"/>
    <w:rsid w:val="5ED85B9D"/>
    <w:rsid w:val="5EE44F79"/>
    <w:rsid w:val="5F2B3364"/>
    <w:rsid w:val="5F30E940"/>
    <w:rsid w:val="5F3D1877"/>
    <w:rsid w:val="5F5B19A1"/>
    <w:rsid w:val="5F6A8864"/>
    <w:rsid w:val="5F6E1F81"/>
    <w:rsid w:val="5F7D3CCC"/>
    <w:rsid w:val="5F93CF79"/>
    <w:rsid w:val="5F97FA27"/>
    <w:rsid w:val="5F9EF629"/>
    <w:rsid w:val="5FA5D33E"/>
    <w:rsid w:val="5FC4DB6A"/>
    <w:rsid w:val="5FEBA5E9"/>
    <w:rsid w:val="6010DCDA"/>
    <w:rsid w:val="6042E137"/>
    <w:rsid w:val="6055EAAD"/>
    <w:rsid w:val="60601CA9"/>
    <w:rsid w:val="6065C60A"/>
    <w:rsid w:val="607C0C4D"/>
    <w:rsid w:val="60943309"/>
    <w:rsid w:val="60BA27E5"/>
    <w:rsid w:val="60C556DD"/>
    <w:rsid w:val="60D25491"/>
    <w:rsid w:val="60D71355"/>
    <w:rsid w:val="60E50467"/>
    <w:rsid w:val="60E5EBA1"/>
    <w:rsid w:val="60EBA2C3"/>
    <w:rsid w:val="60EE1A08"/>
    <w:rsid w:val="61105E48"/>
    <w:rsid w:val="6140F8A4"/>
    <w:rsid w:val="614797F0"/>
    <w:rsid w:val="61490CF6"/>
    <w:rsid w:val="616698BB"/>
    <w:rsid w:val="618DAD30"/>
    <w:rsid w:val="6193BCB4"/>
    <w:rsid w:val="619DB457"/>
    <w:rsid w:val="61C35BF5"/>
    <w:rsid w:val="61C5893B"/>
    <w:rsid w:val="61E01621"/>
    <w:rsid w:val="61E88221"/>
    <w:rsid w:val="62002214"/>
    <w:rsid w:val="62006FEE"/>
    <w:rsid w:val="6201AA7E"/>
    <w:rsid w:val="62159137"/>
    <w:rsid w:val="623E4539"/>
    <w:rsid w:val="6244765E"/>
    <w:rsid w:val="6248BD4A"/>
    <w:rsid w:val="624F06DF"/>
    <w:rsid w:val="6255B462"/>
    <w:rsid w:val="62832F0E"/>
    <w:rsid w:val="628950D7"/>
    <w:rsid w:val="6289D0CE"/>
    <w:rsid w:val="62C85473"/>
    <w:rsid w:val="62CBFD50"/>
    <w:rsid w:val="62CF418B"/>
    <w:rsid w:val="62D2B16B"/>
    <w:rsid w:val="62D49E9F"/>
    <w:rsid w:val="62DA93E7"/>
    <w:rsid w:val="6300E4AB"/>
    <w:rsid w:val="6324A3AC"/>
    <w:rsid w:val="6351D01B"/>
    <w:rsid w:val="6356A468"/>
    <w:rsid w:val="6364556D"/>
    <w:rsid w:val="6369265F"/>
    <w:rsid w:val="636DAA4A"/>
    <w:rsid w:val="637B7470"/>
    <w:rsid w:val="6382251D"/>
    <w:rsid w:val="63A0B7DB"/>
    <w:rsid w:val="63AE59BC"/>
    <w:rsid w:val="63AF803C"/>
    <w:rsid w:val="63CD78B0"/>
    <w:rsid w:val="63D972CA"/>
    <w:rsid w:val="63F03F1F"/>
    <w:rsid w:val="640E4108"/>
    <w:rsid w:val="642AE024"/>
    <w:rsid w:val="642CA701"/>
    <w:rsid w:val="646F5DB1"/>
    <w:rsid w:val="64B110CC"/>
    <w:rsid w:val="64B23B5C"/>
    <w:rsid w:val="64B33207"/>
    <w:rsid w:val="64D7287A"/>
    <w:rsid w:val="64D94C6C"/>
    <w:rsid w:val="64EE7D76"/>
    <w:rsid w:val="64EFA62E"/>
    <w:rsid w:val="64F0E3B9"/>
    <w:rsid w:val="65234E78"/>
    <w:rsid w:val="6525FB1D"/>
    <w:rsid w:val="65504194"/>
    <w:rsid w:val="655D9779"/>
    <w:rsid w:val="655E277B"/>
    <w:rsid w:val="656ECBD5"/>
    <w:rsid w:val="659527CE"/>
    <w:rsid w:val="65A97ED4"/>
    <w:rsid w:val="65AB90D1"/>
    <w:rsid w:val="65B8B6BA"/>
    <w:rsid w:val="65D2BB56"/>
    <w:rsid w:val="660DA598"/>
    <w:rsid w:val="6648B45E"/>
    <w:rsid w:val="66751CCD"/>
    <w:rsid w:val="66BF8434"/>
    <w:rsid w:val="66C1CA2B"/>
    <w:rsid w:val="66DF7A4C"/>
    <w:rsid w:val="66EA83DE"/>
    <w:rsid w:val="66FD0FAE"/>
    <w:rsid w:val="6712E6ED"/>
    <w:rsid w:val="6717E781"/>
    <w:rsid w:val="67292585"/>
    <w:rsid w:val="672A3B9C"/>
    <w:rsid w:val="673CA19D"/>
    <w:rsid w:val="676131A9"/>
    <w:rsid w:val="676CEA57"/>
    <w:rsid w:val="6770FF1C"/>
    <w:rsid w:val="679D3782"/>
    <w:rsid w:val="679F1E3F"/>
    <w:rsid w:val="67A0532D"/>
    <w:rsid w:val="67AF1DCF"/>
    <w:rsid w:val="67CC14EA"/>
    <w:rsid w:val="67CF8931"/>
    <w:rsid w:val="67E8B18E"/>
    <w:rsid w:val="68151537"/>
    <w:rsid w:val="683400E8"/>
    <w:rsid w:val="6838941D"/>
    <w:rsid w:val="68419171"/>
    <w:rsid w:val="6860FC92"/>
    <w:rsid w:val="68876708"/>
    <w:rsid w:val="68AC005A"/>
    <w:rsid w:val="68B81308"/>
    <w:rsid w:val="68BDF866"/>
    <w:rsid w:val="68D12423"/>
    <w:rsid w:val="68DA7B5C"/>
    <w:rsid w:val="6902985B"/>
    <w:rsid w:val="69086018"/>
    <w:rsid w:val="6910DD41"/>
    <w:rsid w:val="6917D6C6"/>
    <w:rsid w:val="691A3CA0"/>
    <w:rsid w:val="691F5EC6"/>
    <w:rsid w:val="696623FB"/>
    <w:rsid w:val="697C9469"/>
    <w:rsid w:val="698353B2"/>
    <w:rsid w:val="6985DE98"/>
    <w:rsid w:val="699B4AE8"/>
    <w:rsid w:val="69D35338"/>
    <w:rsid w:val="69DF964D"/>
    <w:rsid w:val="6A1DE19E"/>
    <w:rsid w:val="6A23A13E"/>
    <w:rsid w:val="6A25A900"/>
    <w:rsid w:val="6A336037"/>
    <w:rsid w:val="6A433063"/>
    <w:rsid w:val="6A88D41A"/>
    <w:rsid w:val="6AAB7F60"/>
    <w:rsid w:val="6AACBD42"/>
    <w:rsid w:val="6ABAC9B1"/>
    <w:rsid w:val="6ABF04EE"/>
    <w:rsid w:val="6AD960AF"/>
    <w:rsid w:val="6ADF9BB4"/>
    <w:rsid w:val="6AFA82A3"/>
    <w:rsid w:val="6B006A7A"/>
    <w:rsid w:val="6B0FF3C5"/>
    <w:rsid w:val="6B224F04"/>
    <w:rsid w:val="6B2361FA"/>
    <w:rsid w:val="6B2406B1"/>
    <w:rsid w:val="6B4656EE"/>
    <w:rsid w:val="6B4CC561"/>
    <w:rsid w:val="6B5B62F2"/>
    <w:rsid w:val="6B61FBE1"/>
    <w:rsid w:val="6B6324B9"/>
    <w:rsid w:val="6B7DE9D4"/>
    <w:rsid w:val="6B8B5DEA"/>
    <w:rsid w:val="6B906CE8"/>
    <w:rsid w:val="6BD53D91"/>
    <w:rsid w:val="6BEA5C85"/>
    <w:rsid w:val="6BF1A149"/>
    <w:rsid w:val="6BFE861B"/>
    <w:rsid w:val="6C1C8E43"/>
    <w:rsid w:val="6C2031F7"/>
    <w:rsid w:val="6C21D399"/>
    <w:rsid w:val="6C2A89C5"/>
    <w:rsid w:val="6C4078EC"/>
    <w:rsid w:val="6C4D2CAC"/>
    <w:rsid w:val="6C608725"/>
    <w:rsid w:val="6C626392"/>
    <w:rsid w:val="6C665621"/>
    <w:rsid w:val="6C790B30"/>
    <w:rsid w:val="6C7CF8D1"/>
    <w:rsid w:val="6C834C25"/>
    <w:rsid w:val="6C91CD2B"/>
    <w:rsid w:val="6C92F80D"/>
    <w:rsid w:val="6CA6B021"/>
    <w:rsid w:val="6CACDC42"/>
    <w:rsid w:val="6CB9B0B8"/>
    <w:rsid w:val="6CC67830"/>
    <w:rsid w:val="6CC7245C"/>
    <w:rsid w:val="6CE9119E"/>
    <w:rsid w:val="6CFB8D75"/>
    <w:rsid w:val="6CFBBE8A"/>
    <w:rsid w:val="6D165967"/>
    <w:rsid w:val="6D20CDA2"/>
    <w:rsid w:val="6D2873AC"/>
    <w:rsid w:val="6D295B89"/>
    <w:rsid w:val="6D339B35"/>
    <w:rsid w:val="6D553C02"/>
    <w:rsid w:val="6D6B1D43"/>
    <w:rsid w:val="6D730D88"/>
    <w:rsid w:val="6D795897"/>
    <w:rsid w:val="6D7F09A9"/>
    <w:rsid w:val="6D8A9245"/>
    <w:rsid w:val="6D969B03"/>
    <w:rsid w:val="6D9B685C"/>
    <w:rsid w:val="6D9E6F0B"/>
    <w:rsid w:val="6DA9311D"/>
    <w:rsid w:val="6DABAEC5"/>
    <w:rsid w:val="6E0010E9"/>
    <w:rsid w:val="6E02200C"/>
    <w:rsid w:val="6E305004"/>
    <w:rsid w:val="6E4192FE"/>
    <w:rsid w:val="6E54C9C5"/>
    <w:rsid w:val="6E5A2D98"/>
    <w:rsid w:val="6E64156F"/>
    <w:rsid w:val="6E900B09"/>
    <w:rsid w:val="6E9AD687"/>
    <w:rsid w:val="6EB64E43"/>
    <w:rsid w:val="6EC2ED6F"/>
    <w:rsid w:val="6EC39FA2"/>
    <w:rsid w:val="6ECC59DC"/>
    <w:rsid w:val="6ED7415E"/>
    <w:rsid w:val="6ED91C29"/>
    <w:rsid w:val="6EEA7A23"/>
    <w:rsid w:val="6EF50555"/>
    <w:rsid w:val="6F056439"/>
    <w:rsid w:val="6F100D1D"/>
    <w:rsid w:val="6F25DF98"/>
    <w:rsid w:val="6F3A74AB"/>
    <w:rsid w:val="6F433FA3"/>
    <w:rsid w:val="6F4D00A0"/>
    <w:rsid w:val="6F91CD90"/>
    <w:rsid w:val="6F967EE5"/>
    <w:rsid w:val="6FAC173F"/>
    <w:rsid w:val="6FB71700"/>
    <w:rsid w:val="6FC2E778"/>
    <w:rsid w:val="6FC51CC1"/>
    <w:rsid w:val="6FDE6EEA"/>
    <w:rsid w:val="6FEBD5ED"/>
    <w:rsid w:val="6FF6E872"/>
    <w:rsid w:val="70097DF5"/>
    <w:rsid w:val="7019DB21"/>
    <w:rsid w:val="7025EB5D"/>
    <w:rsid w:val="704614B4"/>
    <w:rsid w:val="705B1442"/>
    <w:rsid w:val="7063EF1B"/>
    <w:rsid w:val="7071E64D"/>
    <w:rsid w:val="707ECC35"/>
    <w:rsid w:val="7091C818"/>
    <w:rsid w:val="70C67083"/>
    <w:rsid w:val="70D4B674"/>
    <w:rsid w:val="70E9424F"/>
    <w:rsid w:val="70F9B837"/>
    <w:rsid w:val="70FD0FB3"/>
    <w:rsid w:val="71026566"/>
    <w:rsid w:val="710291C6"/>
    <w:rsid w:val="7143FE44"/>
    <w:rsid w:val="714D879A"/>
    <w:rsid w:val="7156987D"/>
    <w:rsid w:val="717605B3"/>
    <w:rsid w:val="71AB1C89"/>
    <w:rsid w:val="71AFFE9F"/>
    <w:rsid w:val="7207380F"/>
    <w:rsid w:val="720FA1DE"/>
    <w:rsid w:val="720FCC5E"/>
    <w:rsid w:val="721E470F"/>
    <w:rsid w:val="722BDBC9"/>
    <w:rsid w:val="72390B30"/>
    <w:rsid w:val="723DAD7D"/>
    <w:rsid w:val="7259D1BE"/>
    <w:rsid w:val="72651D78"/>
    <w:rsid w:val="727086D5"/>
    <w:rsid w:val="727189F8"/>
    <w:rsid w:val="727D610E"/>
    <w:rsid w:val="72870E69"/>
    <w:rsid w:val="72974D58"/>
    <w:rsid w:val="729D97DE"/>
    <w:rsid w:val="72A301DD"/>
    <w:rsid w:val="72AF347A"/>
    <w:rsid w:val="72B615C5"/>
    <w:rsid w:val="72D088BD"/>
    <w:rsid w:val="72F555D0"/>
    <w:rsid w:val="731A8D7C"/>
    <w:rsid w:val="7345FAB2"/>
    <w:rsid w:val="73613326"/>
    <w:rsid w:val="73630138"/>
    <w:rsid w:val="736674D7"/>
    <w:rsid w:val="73D522D0"/>
    <w:rsid w:val="73EB751F"/>
    <w:rsid w:val="73F4E259"/>
    <w:rsid w:val="74618E1D"/>
    <w:rsid w:val="74712F36"/>
    <w:rsid w:val="747414C3"/>
    <w:rsid w:val="748468B6"/>
    <w:rsid w:val="748581DF"/>
    <w:rsid w:val="748D3F6B"/>
    <w:rsid w:val="749783B7"/>
    <w:rsid w:val="74A82284"/>
    <w:rsid w:val="74A8D6A2"/>
    <w:rsid w:val="74BFF717"/>
    <w:rsid w:val="74DAC5AA"/>
    <w:rsid w:val="74E2C45E"/>
    <w:rsid w:val="74EFC9B4"/>
    <w:rsid w:val="74F96B02"/>
    <w:rsid w:val="750212F0"/>
    <w:rsid w:val="7537603E"/>
    <w:rsid w:val="753B2233"/>
    <w:rsid w:val="753DDF66"/>
    <w:rsid w:val="7552738A"/>
    <w:rsid w:val="757B8DDF"/>
    <w:rsid w:val="7596E605"/>
    <w:rsid w:val="75A20102"/>
    <w:rsid w:val="75BA3C6C"/>
    <w:rsid w:val="75BD5E7D"/>
    <w:rsid w:val="75D602E9"/>
    <w:rsid w:val="75DCAD86"/>
    <w:rsid w:val="75F211CA"/>
    <w:rsid w:val="75FF76F4"/>
    <w:rsid w:val="761BA904"/>
    <w:rsid w:val="76226E35"/>
    <w:rsid w:val="7666FB9B"/>
    <w:rsid w:val="7684FA46"/>
    <w:rsid w:val="768AAD3A"/>
    <w:rsid w:val="76932E1D"/>
    <w:rsid w:val="769DB17B"/>
    <w:rsid w:val="76AEEC52"/>
    <w:rsid w:val="76B14BC2"/>
    <w:rsid w:val="76D1E538"/>
    <w:rsid w:val="76F8ED1D"/>
    <w:rsid w:val="77052827"/>
    <w:rsid w:val="7705DE8D"/>
    <w:rsid w:val="77079B14"/>
    <w:rsid w:val="773206AE"/>
    <w:rsid w:val="7757FC42"/>
    <w:rsid w:val="77B24478"/>
    <w:rsid w:val="77B5EA91"/>
    <w:rsid w:val="77C06F29"/>
    <w:rsid w:val="77C5DA01"/>
    <w:rsid w:val="77D65FCA"/>
    <w:rsid w:val="77DE9BCC"/>
    <w:rsid w:val="77DFC6A7"/>
    <w:rsid w:val="77E4C41B"/>
    <w:rsid w:val="77EF4877"/>
    <w:rsid w:val="77F4203A"/>
    <w:rsid w:val="77F80BAD"/>
    <w:rsid w:val="78078D9C"/>
    <w:rsid w:val="78113E24"/>
    <w:rsid w:val="782974FA"/>
    <w:rsid w:val="782C5EBF"/>
    <w:rsid w:val="78319456"/>
    <w:rsid w:val="78334734"/>
    <w:rsid w:val="784EBC61"/>
    <w:rsid w:val="786B2235"/>
    <w:rsid w:val="786DB599"/>
    <w:rsid w:val="7898C91A"/>
    <w:rsid w:val="789B496E"/>
    <w:rsid w:val="78AA09A4"/>
    <w:rsid w:val="78CA22BD"/>
    <w:rsid w:val="78E211C8"/>
    <w:rsid w:val="7918AFF9"/>
    <w:rsid w:val="7922047C"/>
    <w:rsid w:val="7950ACF4"/>
    <w:rsid w:val="799CDAD7"/>
    <w:rsid w:val="79E1DAD5"/>
    <w:rsid w:val="79EB8DB6"/>
    <w:rsid w:val="79EC6C2F"/>
    <w:rsid w:val="79F37C65"/>
    <w:rsid w:val="79F47105"/>
    <w:rsid w:val="79F52A5B"/>
    <w:rsid w:val="7A04A421"/>
    <w:rsid w:val="7A16B63A"/>
    <w:rsid w:val="7A39BB12"/>
    <w:rsid w:val="7A7300CF"/>
    <w:rsid w:val="7A9A555D"/>
    <w:rsid w:val="7AD76AE3"/>
    <w:rsid w:val="7ADA1C6D"/>
    <w:rsid w:val="7B1613BE"/>
    <w:rsid w:val="7B3FED63"/>
    <w:rsid w:val="7B59342D"/>
    <w:rsid w:val="7B71C7FA"/>
    <w:rsid w:val="7B7DFFE7"/>
    <w:rsid w:val="7B8C2767"/>
    <w:rsid w:val="7B9119A9"/>
    <w:rsid w:val="7BA13BEA"/>
    <w:rsid w:val="7BA4BDA4"/>
    <w:rsid w:val="7BA5565B"/>
    <w:rsid w:val="7BA5DA4C"/>
    <w:rsid w:val="7BAB472B"/>
    <w:rsid w:val="7BBF0281"/>
    <w:rsid w:val="7BE17295"/>
    <w:rsid w:val="7BE21B07"/>
    <w:rsid w:val="7BF8633E"/>
    <w:rsid w:val="7C08D181"/>
    <w:rsid w:val="7C09E2DB"/>
    <w:rsid w:val="7C0C0395"/>
    <w:rsid w:val="7C1D1A71"/>
    <w:rsid w:val="7C453B65"/>
    <w:rsid w:val="7C4BBD34"/>
    <w:rsid w:val="7C5050BB"/>
    <w:rsid w:val="7C54B8DC"/>
    <w:rsid w:val="7C77C34B"/>
    <w:rsid w:val="7C7F26A8"/>
    <w:rsid w:val="7C8D184A"/>
    <w:rsid w:val="7C9E629C"/>
    <w:rsid w:val="7CA1C353"/>
    <w:rsid w:val="7CA9ED93"/>
    <w:rsid w:val="7CB91E1E"/>
    <w:rsid w:val="7CCE19AC"/>
    <w:rsid w:val="7CD33248"/>
    <w:rsid w:val="7CE7E3C7"/>
    <w:rsid w:val="7D15E5E6"/>
    <w:rsid w:val="7D27FE5F"/>
    <w:rsid w:val="7D3D65E4"/>
    <w:rsid w:val="7D4126BC"/>
    <w:rsid w:val="7D416C97"/>
    <w:rsid w:val="7D4BBDCF"/>
    <w:rsid w:val="7D6B9FEF"/>
    <w:rsid w:val="7D720D71"/>
    <w:rsid w:val="7D7B08F7"/>
    <w:rsid w:val="7D95AB22"/>
    <w:rsid w:val="7DA64E1A"/>
    <w:rsid w:val="7DC7EC71"/>
    <w:rsid w:val="7DC8028E"/>
    <w:rsid w:val="7E07D9C5"/>
    <w:rsid w:val="7E1D5104"/>
    <w:rsid w:val="7E1EDD30"/>
    <w:rsid w:val="7E26FF76"/>
    <w:rsid w:val="7E3D3E0E"/>
    <w:rsid w:val="7E6987CB"/>
    <w:rsid w:val="7E789F74"/>
    <w:rsid w:val="7E8E39B4"/>
    <w:rsid w:val="7E903D2C"/>
    <w:rsid w:val="7E9380E7"/>
    <w:rsid w:val="7EB028BA"/>
    <w:rsid w:val="7EC7FA68"/>
    <w:rsid w:val="7F0FDCC8"/>
    <w:rsid w:val="7F30FDD4"/>
    <w:rsid w:val="7F48D239"/>
    <w:rsid w:val="7F5D6C1E"/>
    <w:rsid w:val="7F66A9C4"/>
    <w:rsid w:val="7F6ADF1F"/>
    <w:rsid w:val="7F75151B"/>
    <w:rsid w:val="7F9A9B67"/>
    <w:rsid w:val="7FA43654"/>
    <w:rsid w:val="7FA803FB"/>
    <w:rsid w:val="7FB4431B"/>
    <w:rsid w:val="7FB6CBB4"/>
    <w:rsid w:val="7FC03500"/>
    <w:rsid w:val="7FC0CB78"/>
    <w:rsid w:val="7FE50E61"/>
    <w:rsid w:val="7FE9BC66"/>
    <w:rsid w:val="7FEB518E"/>
    <w:rsid w:val="7FF0BEE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A48A"/>
  <w15:chartTrackingRefBased/>
  <w15:docId w15:val="{E323CD8F-7F16-4D94-91FB-4B2E3ED5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5BB"/>
    <w:pPr>
      <w:spacing w:line="252" w:lineRule="auto"/>
      <w:ind w:firstLine="204"/>
      <w:jc w:val="both"/>
    </w:pPr>
    <w:rPr>
      <w:rFonts w:ascii="Times New Roman" w:hAnsi="Times New Roman"/>
      <w:sz w:val="20"/>
    </w:rPr>
  </w:style>
  <w:style w:type="paragraph" w:styleId="Heading1">
    <w:name w:val="heading 1"/>
    <w:aliases w:val="Heading 1 - IEEE"/>
    <w:basedOn w:val="Normal"/>
    <w:next w:val="Normal"/>
    <w:link w:val="Heading1Char"/>
    <w:uiPriority w:val="9"/>
    <w:qFormat/>
    <w:rsid w:val="00277E8D"/>
    <w:pPr>
      <w:keepNext/>
      <w:numPr>
        <w:numId w:val="4"/>
      </w:numPr>
      <w:spacing w:before="240" w:after="80" w:line="240" w:lineRule="auto"/>
      <w:jc w:val="center"/>
      <w:outlineLvl w:val="0"/>
    </w:pPr>
    <w:rPr>
      <w:rFonts w:eastAsia="Times New Roman" w:cs="Times New Roman"/>
      <w:smallCaps/>
      <w:kern w:val="28"/>
      <w:szCs w:val="20"/>
      <w:lang w:val="en-US"/>
    </w:rPr>
  </w:style>
  <w:style w:type="paragraph" w:styleId="Heading2">
    <w:name w:val="heading 2"/>
    <w:aliases w:val="Heading 2 - IEEE"/>
    <w:basedOn w:val="Normal"/>
    <w:next w:val="Normal"/>
    <w:link w:val="Heading2Char"/>
    <w:uiPriority w:val="9"/>
    <w:qFormat/>
    <w:rsid w:val="007B7314"/>
    <w:pPr>
      <w:keepNext/>
      <w:numPr>
        <w:ilvl w:val="1"/>
        <w:numId w:val="4"/>
      </w:numPr>
      <w:spacing w:before="120" w:after="60" w:line="240" w:lineRule="auto"/>
      <w:ind w:firstLine="0"/>
      <w:jc w:val="left"/>
      <w:outlineLvl w:val="1"/>
    </w:pPr>
    <w:rPr>
      <w:rFonts w:eastAsia="Times New Roman" w:cs="Times New Roman"/>
      <w:i/>
      <w:iCs/>
      <w:szCs w:val="20"/>
      <w:lang w:val="en-US"/>
    </w:rPr>
  </w:style>
  <w:style w:type="paragraph" w:styleId="Heading3">
    <w:name w:val="heading 3"/>
    <w:basedOn w:val="Normal"/>
    <w:next w:val="Normal"/>
    <w:link w:val="Heading3Char"/>
    <w:uiPriority w:val="9"/>
    <w:unhideWhenUsed/>
    <w:qFormat/>
    <w:rsid w:val="008D02C0"/>
    <w:pPr>
      <w:outlineLvl w:val="2"/>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D2193"/>
    <w:pPr>
      <w:framePr w:w="9360" w:hSpace="187" w:vSpace="187" w:wrap="notBeside" w:vAnchor="text" w:hAnchor="page" w:xAlign="center" w:y="1"/>
      <w:spacing w:line="240" w:lineRule="auto"/>
    </w:pPr>
    <w:rPr>
      <w:rFonts w:eastAsia="Times New Roman" w:cs="Times New Roman"/>
      <w:kern w:val="28"/>
      <w:sz w:val="48"/>
      <w:szCs w:val="48"/>
      <w:lang w:val="en-US"/>
    </w:rPr>
  </w:style>
  <w:style w:type="character" w:customStyle="1" w:styleId="TitleChar">
    <w:name w:val="Title Char"/>
    <w:basedOn w:val="DefaultParagraphFont"/>
    <w:link w:val="Title"/>
    <w:rsid w:val="00ED2193"/>
    <w:rPr>
      <w:rFonts w:ascii="Times New Roman" w:eastAsia="Times New Roman" w:hAnsi="Times New Roman" w:cs="Times New Roman"/>
      <w:kern w:val="28"/>
      <w:sz w:val="48"/>
      <w:szCs w:val="48"/>
      <w:lang w:val="en-US"/>
    </w:rPr>
  </w:style>
  <w:style w:type="paragraph" w:customStyle="1" w:styleId="Authors">
    <w:name w:val="Authors"/>
    <w:basedOn w:val="Normal"/>
    <w:next w:val="Normal"/>
    <w:rsid w:val="00ED2193"/>
    <w:pPr>
      <w:framePr w:w="9072" w:hSpace="187" w:vSpace="187" w:wrap="notBeside" w:vAnchor="text" w:hAnchor="page" w:xAlign="center" w:y="1"/>
      <w:spacing w:after="320" w:line="240" w:lineRule="auto"/>
    </w:pPr>
    <w:rPr>
      <w:rFonts w:eastAsia="Times New Roman" w:cs="Times New Roman"/>
      <w:lang w:val="en-US"/>
    </w:rPr>
  </w:style>
  <w:style w:type="character" w:customStyle="1" w:styleId="MemberType">
    <w:name w:val="MemberType"/>
    <w:rsid w:val="00ED2193"/>
    <w:rPr>
      <w:rFonts w:ascii="Times New Roman" w:hAnsi="Times New Roman" w:cs="Times New Roman"/>
      <w:i/>
      <w:iCs/>
      <w:sz w:val="22"/>
      <w:szCs w:val="22"/>
    </w:rPr>
  </w:style>
  <w:style w:type="character" w:customStyle="1" w:styleId="Heading1Char">
    <w:name w:val="Heading 1 Char"/>
    <w:aliases w:val="Heading 1 - IEEE Char"/>
    <w:link w:val="Heading1"/>
    <w:uiPriority w:val="9"/>
    <w:rsid w:val="00277E8D"/>
    <w:rPr>
      <w:rFonts w:ascii="Times New Roman" w:eastAsia="Times New Roman" w:hAnsi="Times New Roman" w:cs="Times New Roman"/>
      <w:smallCaps/>
      <w:kern w:val="28"/>
      <w:sz w:val="20"/>
      <w:szCs w:val="20"/>
      <w:lang w:val="en-US"/>
    </w:rPr>
  </w:style>
  <w:style w:type="character" w:customStyle="1" w:styleId="Heading2Char">
    <w:name w:val="Heading 2 Char"/>
    <w:aliases w:val="Heading 2 - IEEE Char"/>
    <w:link w:val="Heading2"/>
    <w:uiPriority w:val="9"/>
    <w:rsid w:val="007B7314"/>
    <w:rPr>
      <w:rFonts w:ascii="Times New Roman" w:eastAsia="Times New Roman" w:hAnsi="Times New Roman" w:cs="Times New Roman"/>
      <w:i/>
      <w:iCs/>
      <w:sz w:val="20"/>
      <w:szCs w:val="20"/>
      <w:lang w:val="en-US"/>
    </w:rPr>
  </w:style>
  <w:style w:type="paragraph" w:styleId="NormalWeb">
    <w:name w:val="Normal (Web)"/>
    <w:basedOn w:val="Normal"/>
    <w:uiPriority w:val="99"/>
    <w:semiHidden/>
    <w:unhideWhenUsed/>
    <w:rsid w:val="000E2F0C"/>
    <w:pPr>
      <w:spacing w:before="100" w:beforeAutospacing="1" w:after="100" w:afterAutospacing="1" w:line="240" w:lineRule="auto"/>
      <w:ind w:firstLine="0"/>
      <w:jc w:val="left"/>
    </w:pPr>
    <w:rPr>
      <w:rFonts w:eastAsia="Times New Roman" w:cs="Times New Roman"/>
      <w:sz w:val="24"/>
      <w:szCs w:val="24"/>
      <w:lang w:eastAsia="en-CA"/>
    </w:rPr>
  </w:style>
  <w:style w:type="character" w:customStyle="1" w:styleId="Heading3Char">
    <w:name w:val="Heading 3 Char"/>
    <w:basedOn w:val="DefaultParagraphFont"/>
    <w:link w:val="Heading3"/>
    <w:uiPriority w:val="9"/>
    <w:rsid w:val="008D02C0"/>
    <w:rPr>
      <w:rFonts w:ascii="Times New Roman" w:hAnsi="Times New Roman"/>
      <w:i/>
      <w:iCs/>
      <w:sz w:val="20"/>
      <w:lang w:val="en-US"/>
    </w:rPr>
  </w:style>
  <w:style w:type="character" w:styleId="PlaceholderText">
    <w:name w:val="Placeholder Text"/>
    <w:basedOn w:val="DefaultParagraphFont"/>
    <w:uiPriority w:val="99"/>
    <w:semiHidden/>
    <w:rsid w:val="0019497E"/>
    <w:rPr>
      <w:color w:val="808080"/>
    </w:rPr>
  </w:style>
  <w:style w:type="character" w:styleId="CommentReference">
    <w:name w:val="annotation reference"/>
    <w:basedOn w:val="DefaultParagraphFont"/>
    <w:uiPriority w:val="99"/>
    <w:semiHidden/>
    <w:unhideWhenUsed/>
    <w:rsid w:val="006D289E"/>
    <w:rPr>
      <w:sz w:val="16"/>
      <w:szCs w:val="16"/>
    </w:rPr>
  </w:style>
  <w:style w:type="paragraph" w:styleId="CommentText">
    <w:name w:val="annotation text"/>
    <w:basedOn w:val="Normal"/>
    <w:link w:val="CommentTextChar"/>
    <w:uiPriority w:val="99"/>
    <w:semiHidden/>
    <w:unhideWhenUsed/>
    <w:rsid w:val="006D289E"/>
    <w:pPr>
      <w:spacing w:line="240" w:lineRule="auto"/>
    </w:pPr>
    <w:rPr>
      <w:szCs w:val="20"/>
    </w:rPr>
  </w:style>
  <w:style w:type="character" w:customStyle="1" w:styleId="CommentTextChar">
    <w:name w:val="Comment Text Char"/>
    <w:basedOn w:val="DefaultParagraphFont"/>
    <w:link w:val="CommentText"/>
    <w:uiPriority w:val="99"/>
    <w:semiHidden/>
    <w:rsid w:val="006D289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D289E"/>
    <w:rPr>
      <w:b/>
      <w:bCs/>
    </w:rPr>
  </w:style>
  <w:style w:type="character" w:customStyle="1" w:styleId="CommentSubjectChar">
    <w:name w:val="Comment Subject Char"/>
    <w:basedOn w:val="CommentTextChar"/>
    <w:link w:val="CommentSubject"/>
    <w:uiPriority w:val="99"/>
    <w:semiHidden/>
    <w:rsid w:val="006D289E"/>
    <w:rPr>
      <w:rFonts w:ascii="Times New Roman" w:hAnsi="Times New Roman"/>
      <w:b/>
      <w:bCs/>
      <w:sz w:val="20"/>
      <w:szCs w:val="20"/>
    </w:rPr>
  </w:style>
  <w:style w:type="paragraph" w:styleId="BalloonText">
    <w:name w:val="Balloon Text"/>
    <w:basedOn w:val="Normal"/>
    <w:link w:val="BalloonTextChar"/>
    <w:uiPriority w:val="99"/>
    <w:semiHidden/>
    <w:unhideWhenUsed/>
    <w:rsid w:val="006D28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89E"/>
    <w:rPr>
      <w:rFonts w:ascii="Segoe UI" w:hAnsi="Segoe UI" w:cs="Segoe UI"/>
      <w:sz w:val="18"/>
      <w:szCs w:val="18"/>
    </w:rPr>
  </w:style>
  <w:style w:type="paragraph" w:styleId="ListParagraph">
    <w:name w:val="List Paragraph"/>
    <w:basedOn w:val="Normal"/>
    <w:uiPriority w:val="34"/>
    <w:qFormat/>
    <w:rsid w:val="00254364"/>
    <w:pPr>
      <w:ind w:left="720"/>
      <w:contextualSpacing/>
    </w:pPr>
  </w:style>
  <w:style w:type="table" w:styleId="TableGrid">
    <w:name w:val="Table Grid"/>
    <w:basedOn w:val="TableNormal"/>
    <w:uiPriority w:val="39"/>
    <w:rsid w:val="00430C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7C6CCF"/>
    <w:pPr>
      <w:spacing w:line="240" w:lineRule="auto"/>
      <w:ind w:firstLine="0"/>
      <w:jc w:val="center"/>
    </w:pPr>
    <w:rPr>
      <w:rFonts w:eastAsia="Times New Roman" w:cs="Times New Roman"/>
      <w:smallCaps/>
      <w:sz w:val="16"/>
      <w:szCs w:val="16"/>
      <w:lang w:val="en-US"/>
    </w:rPr>
  </w:style>
  <w:style w:type="paragraph" w:styleId="NoSpacing">
    <w:name w:val="No Spacing"/>
    <w:uiPriority w:val="1"/>
    <w:qFormat/>
    <w:rsid w:val="009133AF"/>
    <w:pPr>
      <w:spacing w:line="240" w:lineRule="auto"/>
      <w:ind w:firstLine="204"/>
      <w:jc w:val="both"/>
    </w:pPr>
    <w:rPr>
      <w:rFonts w:ascii="Times New Roman" w:hAnsi="Times New Roman"/>
      <w:sz w:val="20"/>
    </w:rPr>
  </w:style>
  <w:style w:type="character" w:styleId="Hyperlink">
    <w:name w:val="Hyperlink"/>
    <w:basedOn w:val="DefaultParagraphFont"/>
    <w:uiPriority w:val="99"/>
    <w:unhideWhenUsed/>
    <w:rsid w:val="0005783E"/>
    <w:rPr>
      <w:color w:val="0563C1" w:themeColor="hyperlink"/>
      <w:u w:val="single"/>
    </w:rPr>
  </w:style>
  <w:style w:type="character" w:styleId="Emphasis">
    <w:name w:val="Emphasis"/>
    <w:basedOn w:val="DefaultParagraphFont"/>
    <w:uiPriority w:val="20"/>
    <w:qFormat/>
    <w:rsid w:val="00EE7DBF"/>
    <w:rPr>
      <w:i/>
      <w:iCs/>
    </w:rPr>
  </w:style>
  <w:style w:type="character" w:styleId="UnresolvedMention">
    <w:name w:val="Unresolved Mention"/>
    <w:basedOn w:val="DefaultParagraphFont"/>
    <w:uiPriority w:val="99"/>
    <w:semiHidden/>
    <w:unhideWhenUsed/>
    <w:rsid w:val="00294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0004">
      <w:bodyDiv w:val="1"/>
      <w:marLeft w:val="0"/>
      <w:marRight w:val="0"/>
      <w:marTop w:val="0"/>
      <w:marBottom w:val="0"/>
      <w:divBdr>
        <w:top w:val="none" w:sz="0" w:space="0" w:color="auto"/>
        <w:left w:val="none" w:sz="0" w:space="0" w:color="auto"/>
        <w:bottom w:val="none" w:sz="0" w:space="0" w:color="auto"/>
        <w:right w:val="none" w:sz="0" w:space="0" w:color="auto"/>
      </w:divBdr>
    </w:div>
    <w:div w:id="255215121">
      <w:bodyDiv w:val="1"/>
      <w:marLeft w:val="0"/>
      <w:marRight w:val="0"/>
      <w:marTop w:val="0"/>
      <w:marBottom w:val="0"/>
      <w:divBdr>
        <w:top w:val="none" w:sz="0" w:space="0" w:color="auto"/>
        <w:left w:val="none" w:sz="0" w:space="0" w:color="auto"/>
        <w:bottom w:val="none" w:sz="0" w:space="0" w:color="auto"/>
        <w:right w:val="none" w:sz="0" w:space="0" w:color="auto"/>
      </w:divBdr>
    </w:div>
    <w:div w:id="287712380">
      <w:bodyDiv w:val="1"/>
      <w:marLeft w:val="0"/>
      <w:marRight w:val="0"/>
      <w:marTop w:val="0"/>
      <w:marBottom w:val="0"/>
      <w:divBdr>
        <w:top w:val="none" w:sz="0" w:space="0" w:color="auto"/>
        <w:left w:val="none" w:sz="0" w:space="0" w:color="auto"/>
        <w:bottom w:val="none" w:sz="0" w:space="0" w:color="auto"/>
        <w:right w:val="none" w:sz="0" w:space="0" w:color="auto"/>
      </w:divBdr>
    </w:div>
    <w:div w:id="489951341">
      <w:bodyDiv w:val="1"/>
      <w:marLeft w:val="0"/>
      <w:marRight w:val="0"/>
      <w:marTop w:val="0"/>
      <w:marBottom w:val="0"/>
      <w:divBdr>
        <w:top w:val="none" w:sz="0" w:space="0" w:color="auto"/>
        <w:left w:val="none" w:sz="0" w:space="0" w:color="auto"/>
        <w:bottom w:val="none" w:sz="0" w:space="0" w:color="auto"/>
        <w:right w:val="none" w:sz="0" w:space="0" w:color="auto"/>
      </w:divBdr>
    </w:div>
    <w:div w:id="541334334">
      <w:bodyDiv w:val="1"/>
      <w:marLeft w:val="0"/>
      <w:marRight w:val="0"/>
      <w:marTop w:val="0"/>
      <w:marBottom w:val="0"/>
      <w:divBdr>
        <w:top w:val="none" w:sz="0" w:space="0" w:color="auto"/>
        <w:left w:val="none" w:sz="0" w:space="0" w:color="auto"/>
        <w:bottom w:val="none" w:sz="0" w:space="0" w:color="auto"/>
        <w:right w:val="none" w:sz="0" w:space="0" w:color="auto"/>
      </w:divBdr>
    </w:div>
    <w:div w:id="880748006">
      <w:bodyDiv w:val="1"/>
      <w:marLeft w:val="0"/>
      <w:marRight w:val="0"/>
      <w:marTop w:val="0"/>
      <w:marBottom w:val="0"/>
      <w:divBdr>
        <w:top w:val="none" w:sz="0" w:space="0" w:color="auto"/>
        <w:left w:val="none" w:sz="0" w:space="0" w:color="auto"/>
        <w:bottom w:val="none" w:sz="0" w:space="0" w:color="auto"/>
        <w:right w:val="none" w:sz="0" w:space="0" w:color="auto"/>
      </w:divBdr>
    </w:div>
    <w:div w:id="953638901">
      <w:bodyDiv w:val="1"/>
      <w:marLeft w:val="0"/>
      <w:marRight w:val="0"/>
      <w:marTop w:val="0"/>
      <w:marBottom w:val="0"/>
      <w:divBdr>
        <w:top w:val="none" w:sz="0" w:space="0" w:color="auto"/>
        <w:left w:val="none" w:sz="0" w:space="0" w:color="auto"/>
        <w:bottom w:val="none" w:sz="0" w:space="0" w:color="auto"/>
        <w:right w:val="none" w:sz="0" w:space="0" w:color="auto"/>
      </w:divBdr>
    </w:div>
    <w:div w:id="1037513557">
      <w:bodyDiv w:val="1"/>
      <w:marLeft w:val="0"/>
      <w:marRight w:val="0"/>
      <w:marTop w:val="0"/>
      <w:marBottom w:val="0"/>
      <w:divBdr>
        <w:top w:val="none" w:sz="0" w:space="0" w:color="auto"/>
        <w:left w:val="none" w:sz="0" w:space="0" w:color="auto"/>
        <w:bottom w:val="none" w:sz="0" w:space="0" w:color="auto"/>
        <w:right w:val="none" w:sz="0" w:space="0" w:color="auto"/>
      </w:divBdr>
    </w:div>
    <w:div w:id="1066998496">
      <w:bodyDiv w:val="1"/>
      <w:marLeft w:val="0"/>
      <w:marRight w:val="0"/>
      <w:marTop w:val="0"/>
      <w:marBottom w:val="0"/>
      <w:divBdr>
        <w:top w:val="none" w:sz="0" w:space="0" w:color="auto"/>
        <w:left w:val="none" w:sz="0" w:space="0" w:color="auto"/>
        <w:bottom w:val="none" w:sz="0" w:space="0" w:color="auto"/>
        <w:right w:val="none" w:sz="0" w:space="0" w:color="auto"/>
      </w:divBdr>
    </w:div>
    <w:div w:id="1089351611">
      <w:bodyDiv w:val="1"/>
      <w:marLeft w:val="0"/>
      <w:marRight w:val="0"/>
      <w:marTop w:val="0"/>
      <w:marBottom w:val="0"/>
      <w:divBdr>
        <w:top w:val="none" w:sz="0" w:space="0" w:color="auto"/>
        <w:left w:val="none" w:sz="0" w:space="0" w:color="auto"/>
        <w:bottom w:val="none" w:sz="0" w:space="0" w:color="auto"/>
        <w:right w:val="none" w:sz="0" w:space="0" w:color="auto"/>
      </w:divBdr>
    </w:div>
    <w:div w:id="1104151967">
      <w:bodyDiv w:val="1"/>
      <w:marLeft w:val="0"/>
      <w:marRight w:val="0"/>
      <w:marTop w:val="0"/>
      <w:marBottom w:val="0"/>
      <w:divBdr>
        <w:top w:val="none" w:sz="0" w:space="0" w:color="auto"/>
        <w:left w:val="none" w:sz="0" w:space="0" w:color="auto"/>
        <w:bottom w:val="none" w:sz="0" w:space="0" w:color="auto"/>
        <w:right w:val="none" w:sz="0" w:space="0" w:color="auto"/>
      </w:divBdr>
    </w:div>
    <w:div w:id="1137843198">
      <w:bodyDiv w:val="1"/>
      <w:marLeft w:val="0"/>
      <w:marRight w:val="0"/>
      <w:marTop w:val="0"/>
      <w:marBottom w:val="0"/>
      <w:divBdr>
        <w:top w:val="none" w:sz="0" w:space="0" w:color="auto"/>
        <w:left w:val="none" w:sz="0" w:space="0" w:color="auto"/>
        <w:bottom w:val="none" w:sz="0" w:space="0" w:color="auto"/>
        <w:right w:val="none" w:sz="0" w:space="0" w:color="auto"/>
      </w:divBdr>
    </w:div>
    <w:div w:id="1201625516">
      <w:bodyDiv w:val="1"/>
      <w:marLeft w:val="0"/>
      <w:marRight w:val="0"/>
      <w:marTop w:val="0"/>
      <w:marBottom w:val="0"/>
      <w:divBdr>
        <w:top w:val="none" w:sz="0" w:space="0" w:color="auto"/>
        <w:left w:val="none" w:sz="0" w:space="0" w:color="auto"/>
        <w:bottom w:val="none" w:sz="0" w:space="0" w:color="auto"/>
        <w:right w:val="none" w:sz="0" w:space="0" w:color="auto"/>
      </w:divBdr>
    </w:div>
    <w:div w:id="1315647722">
      <w:bodyDiv w:val="1"/>
      <w:marLeft w:val="0"/>
      <w:marRight w:val="0"/>
      <w:marTop w:val="0"/>
      <w:marBottom w:val="0"/>
      <w:divBdr>
        <w:top w:val="none" w:sz="0" w:space="0" w:color="auto"/>
        <w:left w:val="none" w:sz="0" w:space="0" w:color="auto"/>
        <w:bottom w:val="none" w:sz="0" w:space="0" w:color="auto"/>
        <w:right w:val="none" w:sz="0" w:space="0" w:color="auto"/>
      </w:divBdr>
    </w:div>
    <w:div w:id="1404378548">
      <w:bodyDiv w:val="1"/>
      <w:marLeft w:val="0"/>
      <w:marRight w:val="0"/>
      <w:marTop w:val="0"/>
      <w:marBottom w:val="0"/>
      <w:divBdr>
        <w:top w:val="none" w:sz="0" w:space="0" w:color="auto"/>
        <w:left w:val="none" w:sz="0" w:space="0" w:color="auto"/>
        <w:bottom w:val="none" w:sz="0" w:space="0" w:color="auto"/>
        <w:right w:val="none" w:sz="0" w:space="0" w:color="auto"/>
      </w:divBdr>
    </w:div>
    <w:div w:id="1437601715">
      <w:bodyDiv w:val="1"/>
      <w:marLeft w:val="0"/>
      <w:marRight w:val="0"/>
      <w:marTop w:val="0"/>
      <w:marBottom w:val="0"/>
      <w:divBdr>
        <w:top w:val="none" w:sz="0" w:space="0" w:color="auto"/>
        <w:left w:val="none" w:sz="0" w:space="0" w:color="auto"/>
        <w:bottom w:val="none" w:sz="0" w:space="0" w:color="auto"/>
        <w:right w:val="none" w:sz="0" w:space="0" w:color="auto"/>
      </w:divBdr>
    </w:div>
    <w:div w:id="1564221994">
      <w:bodyDiv w:val="1"/>
      <w:marLeft w:val="0"/>
      <w:marRight w:val="0"/>
      <w:marTop w:val="0"/>
      <w:marBottom w:val="0"/>
      <w:divBdr>
        <w:top w:val="none" w:sz="0" w:space="0" w:color="auto"/>
        <w:left w:val="none" w:sz="0" w:space="0" w:color="auto"/>
        <w:bottom w:val="none" w:sz="0" w:space="0" w:color="auto"/>
        <w:right w:val="none" w:sz="0" w:space="0" w:color="auto"/>
      </w:divBdr>
    </w:div>
    <w:div w:id="164974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comments" Target="comments.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A89746D112BF48BE5002B85E06B6B7" ma:contentTypeVersion="4" ma:contentTypeDescription="Create a new document." ma:contentTypeScope="" ma:versionID="856712b720f99b2868474c5499340d66">
  <xsd:schema xmlns:xsd="http://www.w3.org/2001/XMLSchema" xmlns:xs="http://www.w3.org/2001/XMLSchema" xmlns:p="http://schemas.microsoft.com/office/2006/metadata/properties" xmlns:ns2="309acad6-7444-48e3-8769-de9edf68dda9" targetNamespace="http://schemas.microsoft.com/office/2006/metadata/properties" ma:root="true" ma:fieldsID="a3059ffdd0823e17f28552033596988e" ns2:_="">
    <xsd:import namespace="309acad6-7444-48e3-8769-de9edf68dd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9acad6-7444-48e3-8769-de9edf68dd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08628-0D6E-46BE-907E-A75D33A0A3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1328C6-6E57-48A7-B78B-7017671DAB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9acad6-7444-48e3-8769-de9edf68d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D64389-690C-4B4E-B92A-FE21AE4B6CAE}">
  <ds:schemaRefs>
    <ds:schemaRef ds:uri="http://schemas.microsoft.com/sharepoint/v3/contenttype/forms"/>
  </ds:schemaRefs>
</ds:datastoreItem>
</file>

<file path=customXml/itemProps4.xml><?xml version="1.0" encoding="utf-8"?>
<ds:datastoreItem xmlns:ds="http://schemas.openxmlformats.org/officeDocument/2006/customXml" ds:itemID="{75823235-F88F-47D5-988E-CDF01C76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3093</TotalTime>
  <Pages>8</Pages>
  <Words>5238</Words>
  <Characters>29862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Vandewiel</dc:creator>
  <cp:keywords/>
  <dc:description/>
  <cp:lastModifiedBy>Lichuan Zhang</cp:lastModifiedBy>
  <cp:revision>1327</cp:revision>
  <cp:lastPrinted>2020-12-05T08:43:00Z</cp:lastPrinted>
  <dcterms:created xsi:type="dcterms:W3CDTF">2020-11-30T02:46:00Z</dcterms:created>
  <dcterms:modified xsi:type="dcterms:W3CDTF">2021-06-30T19:13:00Z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0x010100C1A89746D112BF48BE5002B85E06B6B7</vt:lpwstr>
  </property>
</Properties>
</file>